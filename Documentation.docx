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C07A1F" w:rsidP="00C07A1F" w:rsidRDefault="00FF13C7" w14:paraId="54BCAA53" w14:textId="430232F2">
      <w:pPr>
        <w:jc w:val="center"/>
        <w:rPr>
          <w:rFonts w:cs="Arial"/>
          <w:b/>
          <w:sz w:val="32"/>
          <w:szCs w:val="20"/>
        </w:rPr>
      </w:pPr>
      <w:r w:rsidRPr="00053DAD">
        <w:rPr>
          <w:rFonts w:cs="Arial"/>
          <w:b/>
          <w:sz w:val="32"/>
          <w:szCs w:val="20"/>
        </w:rPr>
        <w:t>ПРЕДМЕТ: РАЗРАБОТКА НА СОФТУЕР</w:t>
      </w:r>
    </w:p>
    <w:p w:rsidRPr="00053DAD" w:rsidR="001B1AA8" w:rsidP="00C07A1F" w:rsidRDefault="001B1AA8" w14:paraId="46693EC3" w14:textId="5E96225A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ДЕЙНОСТ: УЧЕНИЧЕСКИ ПРАКТИКИ 2</w:t>
      </w:r>
    </w:p>
    <w:p w:rsidRPr="00053DAD" w:rsidR="00C07A1F" w:rsidP="00C07A1F" w:rsidRDefault="00FF13C7" w14:paraId="64DF03AC" w14:textId="77777777">
      <w:pPr>
        <w:jc w:val="center"/>
        <w:rPr>
          <w:rFonts w:cs="Arial"/>
          <w:b/>
          <w:i/>
          <w:sz w:val="28"/>
          <w:szCs w:val="20"/>
        </w:rPr>
      </w:pPr>
      <w:r w:rsidRPr="00053DAD">
        <w:rPr>
          <w:rFonts w:cs="Arial"/>
          <w:b/>
          <w:i/>
          <w:sz w:val="28"/>
          <w:szCs w:val="20"/>
        </w:rPr>
        <w:t>2021-2022</w:t>
      </w:r>
    </w:p>
    <w:p w:rsidRPr="00053DAD" w:rsidR="00C7192E" w:rsidP="00C07A1F" w:rsidRDefault="00C7192E" w14:paraId="5A9CCF4D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C7192E" w:rsidP="00A444B2" w:rsidRDefault="002A37A5" w14:paraId="4CC99370" w14:textId="01C1E52D">
      <w:pPr>
        <w:jc w:val="center"/>
        <w:rPr>
          <w:rFonts w:cs="Arial"/>
          <w:b/>
          <w:bCs/>
          <w:sz w:val="40"/>
          <w:szCs w:val="40"/>
        </w:rPr>
      </w:pPr>
      <w:r w:rsidRPr="41D1210C">
        <w:rPr>
          <w:rFonts w:cs="Arial"/>
          <w:b/>
          <w:bCs/>
          <w:sz w:val="40"/>
          <w:szCs w:val="40"/>
        </w:rPr>
        <w:t>Тема</w:t>
      </w:r>
      <w:r w:rsidRPr="41D1210C" w:rsidR="00C7192E">
        <w:rPr>
          <w:rFonts w:cs="Arial"/>
          <w:b/>
          <w:bCs/>
          <w:sz w:val="40"/>
          <w:szCs w:val="40"/>
        </w:rPr>
        <w:t xml:space="preserve">: </w:t>
      </w:r>
      <w:r w:rsidR="00A444B2">
        <w:rPr>
          <w:rFonts w:cs="Arial"/>
          <w:b/>
          <w:bCs/>
          <w:sz w:val="40"/>
          <w:szCs w:val="40"/>
        </w:rPr>
        <w:t>„Електронно меню за ресторант</w:t>
      </w:r>
      <w:r w:rsidRPr="41D1210C" w:rsidR="00C756E5">
        <w:rPr>
          <w:rFonts w:cs="Arial"/>
          <w:b/>
          <w:bCs/>
          <w:sz w:val="40"/>
          <w:szCs w:val="40"/>
        </w:rPr>
        <w:t>“</w:t>
      </w:r>
    </w:p>
    <w:p w:rsidRPr="00053DAD" w:rsidR="00C7192E" w:rsidP="00C07A1F" w:rsidRDefault="00C7192E" w14:paraId="6C2A210D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CA6B23" w:rsidP="00C07A1F" w:rsidRDefault="006D546A" w14:paraId="2742E91C" w14:textId="77777777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Курсов проект</w:t>
      </w:r>
    </w:p>
    <w:p w:rsidRPr="00053DAD" w:rsidR="00F778FF" w:rsidP="00C07A1F" w:rsidRDefault="00F778FF" w14:paraId="4CF5948A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778FF" w:rsidP="41D1210C" w:rsidRDefault="000A7BD0" w14:paraId="72C5C06E" w14:textId="6EB9B181">
      <w:pPr>
        <w:jc w:val="center"/>
        <w:rPr>
          <w:rFonts w:cs="Arial"/>
          <w:i/>
          <w:iCs/>
          <w:sz w:val="28"/>
          <w:szCs w:val="28"/>
        </w:rPr>
      </w:pPr>
      <w:r w:rsidRPr="41D1210C">
        <w:rPr>
          <w:rFonts w:cs="Arial"/>
          <w:i/>
          <w:iCs/>
          <w:sz w:val="28"/>
          <w:szCs w:val="28"/>
        </w:rPr>
        <w:t>Автор</w:t>
      </w:r>
      <w:r w:rsidRPr="41D1210C" w:rsidR="004E3E29">
        <w:rPr>
          <w:rFonts w:cs="Arial"/>
          <w:i/>
          <w:iCs/>
          <w:sz w:val="28"/>
          <w:szCs w:val="28"/>
        </w:rPr>
        <w:t>и</w:t>
      </w:r>
      <w:r w:rsidRPr="41D1210C" w:rsidR="00CA6B23">
        <w:rPr>
          <w:rFonts w:cs="Arial"/>
          <w:i/>
          <w:iCs/>
          <w:sz w:val="28"/>
          <w:szCs w:val="28"/>
        </w:rPr>
        <w:t>:</w:t>
      </w:r>
    </w:p>
    <w:p w:rsidRPr="00053DAD" w:rsidR="00F778FF" w:rsidP="41D1210C" w:rsidRDefault="004E3E29" w14:paraId="624256ED" w14:textId="09A3BAAA">
      <w:pPr>
        <w:jc w:val="center"/>
        <w:rPr>
          <w:rFonts w:cs="Arial"/>
          <w:i/>
          <w:iCs/>
          <w:sz w:val="28"/>
          <w:szCs w:val="28"/>
        </w:rPr>
      </w:pPr>
      <w:r w:rsidRPr="41D1210C">
        <w:rPr>
          <w:rFonts w:cs="Arial"/>
          <w:i/>
          <w:iCs/>
          <w:sz w:val="28"/>
          <w:szCs w:val="28"/>
        </w:rPr>
        <w:t xml:space="preserve">Димитър </w:t>
      </w:r>
      <w:r w:rsidR="00A444B2">
        <w:rPr>
          <w:rFonts w:cs="Arial"/>
          <w:i/>
          <w:iCs/>
          <w:sz w:val="28"/>
          <w:szCs w:val="28"/>
        </w:rPr>
        <w:t>Миленов Георгиев</w:t>
      </w:r>
      <w:r w:rsidRPr="41D1210C">
        <w:rPr>
          <w:rFonts w:cs="Arial"/>
          <w:i/>
          <w:iCs/>
          <w:sz w:val="28"/>
          <w:szCs w:val="28"/>
        </w:rPr>
        <w:t xml:space="preserve">, </w:t>
      </w:r>
      <w:r w:rsidRPr="41D1210C" w:rsidR="008048BF">
        <w:rPr>
          <w:rFonts w:cs="Arial"/>
          <w:i/>
          <w:iCs/>
          <w:sz w:val="28"/>
          <w:szCs w:val="28"/>
        </w:rPr>
        <w:t>клас</w:t>
      </w:r>
      <w:r w:rsidRPr="41D1210C">
        <w:rPr>
          <w:rFonts w:cs="Arial"/>
          <w:i/>
          <w:iCs/>
          <w:sz w:val="28"/>
          <w:szCs w:val="28"/>
        </w:rPr>
        <w:t xml:space="preserve"> </w:t>
      </w:r>
      <w:r w:rsidRPr="41D1210C" w:rsidR="008048BF">
        <w:rPr>
          <w:rFonts w:cs="Arial"/>
          <w:i/>
          <w:iCs/>
          <w:sz w:val="28"/>
          <w:szCs w:val="28"/>
        </w:rPr>
        <w:t>XI Г</w:t>
      </w:r>
    </w:p>
    <w:p w:rsidRPr="00053DAD" w:rsidR="000A7BD0" w:rsidP="00C07A1F" w:rsidRDefault="000A7BD0" w14:paraId="260DB869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776866B6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7B395AC3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625BD469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77F0BDCC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69AE2C66" w14:textId="77777777">
      <w:pPr>
        <w:jc w:val="center"/>
        <w:rPr>
          <w:rFonts w:cs="Arial"/>
          <w:b/>
          <w:sz w:val="24"/>
          <w:szCs w:val="20"/>
        </w:rPr>
      </w:pPr>
    </w:p>
    <w:p w:rsidR="00AD30D9" w:rsidP="00FF13C7" w:rsidRDefault="00AD30D9" w14:paraId="2EF61A7C" w14:textId="77777777">
      <w:pPr>
        <w:jc w:val="center"/>
        <w:rPr>
          <w:rFonts w:cs="Arial"/>
          <w:sz w:val="24"/>
          <w:szCs w:val="20"/>
        </w:rPr>
      </w:pPr>
    </w:p>
    <w:p w:rsidR="00AD30D9" w:rsidP="00FF13C7" w:rsidRDefault="00AD30D9" w14:paraId="62DCBF60" w14:textId="77777777">
      <w:pPr>
        <w:jc w:val="center"/>
        <w:rPr>
          <w:rFonts w:cs="Arial"/>
          <w:sz w:val="24"/>
          <w:szCs w:val="20"/>
        </w:rPr>
      </w:pPr>
    </w:p>
    <w:p w:rsidR="00AD30D9" w:rsidP="00FF13C7" w:rsidRDefault="00AD30D9" w14:paraId="4D0A9345" w14:textId="77777777">
      <w:pPr>
        <w:jc w:val="center"/>
        <w:rPr>
          <w:rFonts w:cs="Arial"/>
          <w:sz w:val="24"/>
          <w:szCs w:val="20"/>
        </w:rPr>
      </w:pPr>
    </w:p>
    <w:p w:rsidR="00AD30D9" w:rsidP="00FF13C7" w:rsidRDefault="00AD30D9" w14:paraId="77BA65D1" w14:textId="77777777">
      <w:pPr>
        <w:jc w:val="center"/>
        <w:rPr>
          <w:rFonts w:cs="Arial"/>
          <w:sz w:val="24"/>
          <w:szCs w:val="20"/>
        </w:rPr>
      </w:pPr>
    </w:p>
    <w:p w:rsidR="00AD30D9" w:rsidP="00FF13C7" w:rsidRDefault="00AD30D9" w14:paraId="4E4E534E" w14:textId="77777777">
      <w:pPr>
        <w:jc w:val="center"/>
        <w:rPr>
          <w:rFonts w:cs="Arial"/>
          <w:sz w:val="24"/>
          <w:szCs w:val="20"/>
        </w:rPr>
      </w:pPr>
    </w:p>
    <w:p w:rsidR="00AD30D9" w:rsidP="00FF13C7" w:rsidRDefault="00AD30D9" w14:paraId="311A81B0" w14:textId="77777777">
      <w:pPr>
        <w:jc w:val="center"/>
        <w:rPr>
          <w:rFonts w:cs="Arial"/>
          <w:sz w:val="24"/>
          <w:szCs w:val="20"/>
        </w:rPr>
      </w:pPr>
    </w:p>
    <w:p w:rsidRPr="00053DAD" w:rsidR="00A20718" w:rsidP="00FF13C7" w:rsidRDefault="008048BF" w14:paraId="59EA3778" w14:textId="5F04D806">
      <w:pPr>
        <w:jc w:val="center"/>
        <w:rPr>
          <w:sz w:val="32"/>
        </w:rPr>
      </w:pPr>
      <w:r w:rsidRPr="00053DAD">
        <w:rPr>
          <w:rFonts w:cs="Arial"/>
          <w:sz w:val="24"/>
          <w:szCs w:val="20"/>
        </w:rPr>
        <w:t>Бургас</w:t>
      </w:r>
      <w:r w:rsidRPr="00053DAD" w:rsidR="00F778FF">
        <w:rPr>
          <w:rFonts w:cs="Arial"/>
          <w:b/>
          <w:sz w:val="24"/>
          <w:szCs w:val="20"/>
        </w:rPr>
        <w:br w:type="page"/>
      </w:r>
      <w:r w:rsidRPr="00053DAD" w:rsidR="00A20718">
        <w:rPr>
          <w:sz w:val="32"/>
        </w:rPr>
        <w:lastRenderedPageBreak/>
        <w:t>Съдържание</w:t>
      </w:r>
    </w:p>
    <w:p w:rsidRPr="00053DAD" w:rsidR="00872B15" w:rsidP="00872B15" w:rsidRDefault="00872B15" w14:paraId="095EDE73" w14:textId="77777777"/>
    <w:p w:rsidR="00163860" w:rsidP="00163860" w:rsidRDefault="005A3115" w14:paraId="72039D34" w14:textId="44462230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r w:rsidRPr="00053DAD">
        <w:fldChar w:fldCharType="begin"/>
      </w:r>
      <w:r w:rsidRPr="00053DAD" w:rsidR="00A20718">
        <w:instrText>TOC \o "1-3" \h \z \u</w:instrText>
      </w:r>
      <w:r w:rsidRPr="00053DAD">
        <w:fldChar w:fldCharType="separate"/>
      </w:r>
      <w:hyperlink w:history="1" w:anchor="_Toc96509792">
        <w:r w:rsidRPr="00834F64" w:rsidR="00163860">
          <w:rPr>
            <w:rStyle w:val="Hyperlink"/>
            <w:rFonts w:ascii="Calibri" w:hAnsi="Calibri"/>
            <w:noProof/>
          </w:rPr>
          <w:t>1</w:t>
        </w:r>
        <w:r w:rsidR="00163860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 w:rsidR="00163860">
          <w:rPr>
            <w:rStyle w:val="Hyperlink"/>
            <w:rFonts w:ascii="Calibri" w:hAnsi="Calibri"/>
            <w:noProof/>
          </w:rPr>
          <w:t>Въведение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_Toc96509792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3</w:t>
        </w:r>
        <w:r w:rsidR="00163860">
          <w:rPr>
            <w:noProof/>
            <w:webHidden/>
          </w:rPr>
          <w:fldChar w:fldCharType="end"/>
        </w:r>
      </w:hyperlink>
    </w:p>
    <w:p w:rsidR="00163860" w:rsidP="00163860" w:rsidRDefault="0005645A" w14:paraId="0FB2C58F" w14:textId="53622577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793">
        <w:r w:rsidRPr="00834F64" w:rsidR="00163860">
          <w:rPr>
            <w:rStyle w:val="Hyperlink"/>
            <w:rFonts w:ascii="Calibri" w:hAnsi="Calibri"/>
            <w:noProof/>
          </w:rPr>
          <w:t>2</w:t>
        </w:r>
        <w:r w:rsidR="00163860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 w:rsidR="00163860">
          <w:rPr>
            <w:rStyle w:val="Hyperlink"/>
            <w:rFonts w:ascii="Calibri" w:hAnsi="Calibri"/>
            <w:noProof/>
          </w:rPr>
          <w:t>Цели и обхват на софтуерното приложение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_Toc96509793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3</w:t>
        </w:r>
        <w:r w:rsidR="00163860">
          <w:rPr>
            <w:noProof/>
            <w:webHidden/>
          </w:rPr>
          <w:fldChar w:fldCharType="end"/>
        </w:r>
      </w:hyperlink>
    </w:p>
    <w:p w:rsidR="00163860" w:rsidP="00163860" w:rsidRDefault="0005645A" w14:paraId="5851C78E" w14:textId="7ED00161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794">
        <w:r w:rsidRPr="00834F64" w:rsidR="00163860">
          <w:rPr>
            <w:rStyle w:val="Hyperlink"/>
            <w:rFonts w:ascii="Calibri" w:hAnsi="Calibri"/>
            <w:noProof/>
          </w:rPr>
          <w:t>3</w:t>
        </w:r>
        <w:r w:rsidR="00163860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 w:rsidR="00163860">
          <w:rPr>
            <w:rStyle w:val="Hyperlink"/>
            <w:rFonts w:ascii="Calibri" w:hAnsi="Calibri"/>
            <w:noProof/>
          </w:rPr>
          <w:t>Анализ на решението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_Toc96509794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3</w:t>
        </w:r>
        <w:r w:rsidR="00163860">
          <w:rPr>
            <w:noProof/>
            <w:webHidden/>
          </w:rPr>
          <w:fldChar w:fldCharType="end"/>
        </w:r>
      </w:hyperlink>
    </w:p>
    <w:p w:rsidR="00163860" w:rsidRDefault="0005645A" w14:paraId="54616CCC" w14:textId="132C902B">
      <w:pPr>
        <w:pStyle w:val="TOC2"/>
        <w:tabs>
          <w:tab w:val="left" w:pos="880"/>
          <w:tab w:val="righ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795">
        <w:r w:rsidRPr="00834F64" w:rsidR="00163860">
          <w:rPr>
            <w:rStyle w:val="Hyperlink"/>
            <w:rFonts w:ascii="Calibri" w:hAnsi="Calibri"/>
            <w:noProof/>
          </w:rPr>
          <w:t>3.1</w:t>
        </w:r>
        <w:r w:rsidR="00163860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 w:rsidR="00163860">
          <w:rPr>
            <w:rStyle w:val="Hyperlink"/>
            <w:rFonts w:ascii="Calibri" w:hAnsi="Calibri"/>
            <w:noProof/>
          </w:rPr>
          <w:t>Потребителски изисквания и работен процес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_Toc96509795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3</w:t>
        </w:r>
        <w:r w:rsidR="00163860">
          <w:rPr>
            <w:noProof/>
            <w:webHidden/>
          </w:rPr>
          <w:fldChar w:fldCharType="end"/>
        </w:r>
      </w:hyperlink>
    </w:p>
    <w:p w:rsidR="00163860" w:rsidRDefault="0005645A" w14:paraId="3897C2A0" w14:textId="49725456">
      <w:pPr>
        <w:pStyle w:val="TOC2"/>
        <w:tabs>
          <w:tab w:val="left" w:pos="880"/>
          <w:tab w:val="righ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796">
        <w:r w:rsidRPr="00834F64" w:rsidR="00163860">
          <w:rPr>
            <w:rStyle w:val="Hyperlink"/>
            <w:rFonts w:ascii="Calibri" w:hAnsi="Calibri"/>
            <w:noProof/>
          </w:rPr>
          <w:t>3.2</w:t>
        </w:r>
        <w:r w:rsidR="00163860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 w:rsidR="00163860">
          <w:rPr>
            <w:rStyle w:val="Hyperlink"/>
            <w:rFonts w:ascii="Calibri" w:hAnsi="Calibri"/>
            <w:noProof/>
          </w:rPr>
          <w:t>Примерен потребителски интерфейс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_Toc96509796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4</w:t>
        </w:r>
        <w:r w:rsidR="00163860">
          <w:rPr>
            <w:noProof/>
            <w:webHidden/>
          </w:rPr>
          <w:fldChar w:fldCharType="end"/>
        </w:r>
      </w:hyperlink>
    </w:p>
    <w:p w:rsidR="00163860" w:rsidRDefault="0005645A" w14:paraId="311238E9" w14:textId="26A039D6">
      <w:pPr>
        <w:pStyle w:val="TOC2"/>
        <w:tabs>
          <w:tab w:val="left" w:pos="880"/>
          <w:tab w:val="righ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797">
        <w:r w:rsidRPr="00834F64" w:rsidR="00163860">
          <w:rPr>
            <w:rStyle w:val="Hyperlink"/>
            <w:rFonts w:ascii="Calibri" w:hAnsi="Calibri"/>
            <w:noProof/>
          </w:rPr>
          <w:t>3.3</w:t>
        </w:r>
        <w:r w:rsidR="00163860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 w:rsidR="00163860">
          <w:rPr>
            <w:rStyle w:val="Hyperlink"/>
            <w:rFonts w:ascii="Calibri" w:hAnsi="Calibri"/>
            <w:noProof/>
          </w:rPr>
          <w:t>Диаграми на анализа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_Toc96509797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4</w:t>
        </w:r>
        <w:r w:rsidR="00163860">
          <w:rPr>
            <w:noProof/>
            <w:webHidden/>
          </w:rPr>
          <w:fldChar w:fldCharType="end"/>
        </w:r>
      </w:hyperlink>
    </w:p>
    <w:p w:rsidR="00163860" w:rsidRDefault="0005645A" w14:paraId="231E12BF" w14:textId="3FA76F19">
      <w:pPr>
        <w:pStyle w:val="TOC2"/>
        <w:tabs>
          <w:tab w:val="left" w:pos="880"/>
          <w:tab w:val="righ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798">
        <w:r w:rsidRPr="00834F64" w:rsidR="00163860">
          <w:rPr>
            <w:rStyle w:val="Hyperlink"/>
            <w:rFonts w:ascii="Calibri" w:hAnsi="Calibri"/>
            <w:noProof/>
          </w:rPr>
          <w:t>3.4</w:t>
        </w:r>
        <w:r w:rsidR="00163860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 w:rsidR="00163860">
          <w:rPr>
            <w:rStyle w:val="Hyperlink"/>
            <w:rFonts w:ascii="Calibri" w:hAnsi="Calibri"/>
            <w:noProof/>
          </w:rPr>
          <w:t>Модел на съдържанието / данните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_Toc96509798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5</w:t>
        </w:r>
        <w:r w:rsidR="00163860">
          <w:rPr>
            <w:noProof/>
            <w:webHidden/>
          </w:rPr>
          <w:fldChar w:fldCharType="end"/>
        </w:r>
      </w:hyperlink>
    </w:p>
    <w:p w:rsidR="00163860" w:rsidP="00163860" w:rsidRDefault="0005645A" w14:paraId="53C1E388" w14:textId="72D04490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799">
        <w:r w:rsidRPr="00834F64" w:rsidR="00163860">
          <w:rPr>
            <w:rStyle w:val="Hyperlink"/>
            <w:rFonts w:ascii="Calibri" w:hAnsi="Calibri"/>
            <w:noProof/>
          </w:rPr>
          <w:t>4</w:t>
        </w:r>
        <w:r w:rsidR="00163860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 w:rsidR="00163860">
          <w:rPr>
            <w:rStyle w:val="Hyperlink"/>
            <w:rFonts w:ascii="Calibri" w:hAnsi="Calibri"/>
            <w:noProof/>
          </w:rPr>
          <w:t>Дизайн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_Toc96509799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5</w:t>
        </w:r>
        <w:r w:rsidR="00163860">
          <w:rPr>
            <w:noProof/>
            <w:webHidden/>
          </w:rPr>
          <w:fldChar w:fldCharType="end"/>
        </w:r>
      </w:hyperlink>
    </w:p>
    <w:p w:rsidR="00163860" w:rsidRDefault="0005645A" w14:paraId="5042B072" w14:textId="3A93C4CD">
      <w:pPr>
        <w:pStyle w:val="TOC2"/>
        <w:tabs>
          <w:tab w:val="left" w:pos="880"/>
          <w:tab w:val="righ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800">
        <w:r w:rsidRPr="00834F64" w:rsidR="00163860">
          <w:rPr>
            <w:rStyle w:val="Hyperlink"/>
            <w:rFonts w:ascii="Calibri" w:hAnsi="Calibri"/>
            <w:noProof/>
          </w:rPr>
          <w:t>4.1</w:t>
        </w:r>
        <w:r w:rsidR="00163860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 w:rsidR="00163860">
          <w:rPr>
            <w:rStyle w:val="Hyperlink"/>
            <w:rFonts w:ascii="Calibri" w:hAnsi="Calibri"/>
            <w:noProof/>
          </w:rPr>
          <w:t>Реализация на структура на приложението (3-layer), Разделение на кода според предназначението му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_Toc96509800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5</w:t>
        </w:r>
        <w:r w:rsidR="00163860">
          <w:rPr>
            <w:noProof/>
            <w:webHidden/>
          </w:rPr>
          <w:fldChar w:fldCharType="end"/>
        </w:r>
      </w:hyperlink>
    </w:p>
    <w:p w:rsidR="00163860" w:rsidRDefault="0005645A" w14:paraId="2977EFAA" w14:textId="639735A5">
      <w:pPr>
        <w:pStyle w:val="TOC2"/>
        <w:tabs>
          <w:tab w:val="left" w:pos="880"/>
          <w:tab w:val="righ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801">
        <w:r w:rsidRPr="00834F64" w:rsidR="00163860">
          <w:rPr>
            <w:rStyle w:val="Hyperlink"/>
            <w:rFonts w:ascii="Calibri" w:hAnsi="Calibri"/>
            <w:noProof/>
          </w:rPr>
          <w:t>4.2</w:t>
        </w:r>
        <w:r w:rsidR="00163860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 w:rsidR="00163860">
          <w:rPr>
            <w:rStyle w:val="Hyperlink"/>
            <w:rFonts w:ascii="Calibri" w:hAnsi="Calibri"/>
            <w:noProof/>
          </w:rPr>
          <w:t>Организация и код на заявките към база от данни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_Toc96509801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5</w:t>
        </w:r>
        <w:r w:rsidR="00163860">
          <w:rPr>
            <w:noProof/>
            <w:webHidden/>
          </w:rPr>
          <w:fldChar w:fldCharType="end"/>
        </w:r>
      </w:hyperlink>
    </w:p>
    <w:p w:rsidR="00163860" w:rsidRDefault="0005645A" w14:paraId="793215F6" w14:textId="19F4E1F9">
      <w:pPr>
        <w:pStyle w:val="TOC2"/>
        <w:tabs>
          <w:tab w:val="left" w:pos="880"/>
          <w:tab w:val="right" w:pos="9879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802">
        <w:r w:rsidRPr="00834F64" w:rsidR="00163860">
          <w:rPr>
            <w:rStyle w:val="Hyperlink"/>
            <w:rFonts w:ascii="Calibri" w:hAnsi="Calibri"/>
            <w:noProof/>
          </w:rPr>
          <w:t>4.3</w:t>
        </w:r>
        <w:r w:rsidR="00163860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 w:rsidR="00163860">
          <w:rPr>
            <w:rStyle w:val="Hyperlink"/>
            <w:rFonts w:ascii="Calibri" w:hAnsi="Calibri"/>
            <w:noProof/>
          </w:rPr>
          <w:t>Наличие и интуитивност на потребителски интерфейс (конзолен, графичен, уеб)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_Toc96509802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5</w:t>
        </w:r>
        <w:r w:rsidR="00163860">
          <w:rPr>
            <w:noProof/>
            <w:webHidden/>
          </w:rPr>
          <w:fldChar w:fldCharType="end"/>
        </w:r>
      </w:hyperlink>
    </w:p>
    <w:p w:rsidR="00163860" w:rsidP="00163860" w:rsidRDefault="0005645A" w14:paraId="118169F8" w14:textId="7B826656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803">
        <w:r w:rsidRPr="00834F64" w:rsidR="00163860">
          <w:rPr>
            <w:rStyle w:val="Hyperlink"/>
            <w:rFonts w:ascii="Calibri" w:hAnsi="Calibri"/>
            <w:noProof/>
          </w:rPr>
          <w:t>5</w:t>
        </w:r>
        <w:r w:rsidR="00163860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 w:rsidR="00163860">
          <w:rPr>
            <w:rStyle w:val="Hyperlink"/>
            <w:rFonts w:ascii="Calibri" w:hAnsi="Calibri"/>
            <w:noProof/>
          </w:rPr>
          <w:t>Тестване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_Toc96509803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6</w:t>
        </w:r>
        <w:r w:rsidR="00163860">
          <w:rPr>
            <w:noProof/>
            <w:webHidden/>
          </w:rPr>
          <w:fldChar w:fldCharType="end"/>
        </w:r>
      </w:hyperlink>
    </w:p>
    <w:p w:rsidR="00163860" w:rsidP="00163860" w:rsidRDefault="0005645A" w14:paraId="2CCAFC47" w14:textId="2B4B38F1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804">
        <w:r w:rsidRPr="00834F64" w:rsidR="00163860">
          <w:rPr>
            <w:rStyle w:val="Hyperlink"/>
            <w:rFonts w:ascii="Calibri" w:hAnsi="Calibri"/>
            <w:noProof/>
          </w:rPr>
          <w:t>6</w:t>
        </w:r>
        <w:r w:rsidR="00163860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 w:rsidR="00163860">
          <w:rPr>
            <w:rStyle w:val="Hyperlink"/>
            <w:rFonts w:ascii="Calibri" w:hAnsi="Calibri"/>
            <w:noProof/>
          </w:rPr>
          <w:t>Заключение и възможно бъдещо развитие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_Toc96509804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6</w:t>
        </w:r>
        <w:r w:rsidR="00163860">
          <w:rPr>
            <w:noProof/>
            <w:webHidden/>
          </w:rPr>
          <w:fldChar w:fldCharType="end"/>
        </w:r>
      </w:hyperlink>
    </w:p>
    <w:p w:rsidR="00163860" w:rsidP="00163860" w:rsidRDefault="0005645A" w14:paraId="023CF794" w14:textId="1A8FC0B4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805">
        <w:r w:rsidRPr="00834F64" w:rsidR="00163860">
          <w:rPr>
            <w:rStyle w:val="Hyperlink"/>
            <w:rFonts w:ascii="Calibri" w:hAnsi="Calibri"/>
            <w:noProof/>
          </w:rPr>
          <w:t>7</w:t>
        </w:r>
        <w:r w:rsidR="00163860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 w:rsidR="00163860">
          <w:rPr>
            <w:rStyle w:val="Hyperlink"/>
            <w:rFonts w:ascii="Calibri" w:hAnsi="Calibri"/>
            <w:noProof/>
          </w:rPr>
          <w:t>Използвани литературни източници и Уеб сайтове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_Toc96509805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6</w:t>
        </w:r>
        <w:r w:rsidR="00163860">
          <w:rPr>
            <w:noProof/>
            <w:webHidden/>
          </w:rPr>
          <w:fldChar w:fldCharType="end"/>
        </w:r>
      </w:hyperlink>
    </w:p>
    <w:p w:rsidR="00163860" w:rsidP="00163860" w:rsidRDefault="0005645A" w14:paraId="77F29CB0" w14:textId="7A0E23EF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806">
        <w:r w:rsidRPr="00834F64" w:rsidR="00163860">
          <w:rPr>
            <w:rStyle w:val="Hyperlink"/>
            <w:rFonts w:ascii="Calibri" w:hAnsi="Calibri"/>
            <w:noProof/>
          </w:rPr>
          <w:t>8</w:t>
        </w:r>
        <w:r w:rsidR="00163860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 w:rsidR="00163860">
          <w:rPr>
            <w:rStyle w:val="Hyperlink"/>
            <w:rFonts w:ascii="Calibri" w:hAnsi="Calibri"/>
            <w:noProof/>
          </w:rPr>
          <w:t>Приложения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_Toc96509806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6</w:t>
        </w:r>
        <w:r w:rsidR="00163860">
          <w:rPr>
            <w:noProof/>
            <w:webHidden/>
          </w:rPr>
          <w:fldChar w:fldCharType="end"/>
        </w:r>
      </w:hyperlink>
    </w:p>
    <w:p w:rsidR="00163860" w:rsidP="00163860" w:rsidRDefault="0005645A" w14:paraId="3172076C" w14:textId="581DB6F1">
      <w:pPr>
        <w:pStyle w:val="TOC1"/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history="1" w:anchor="_Toc96509807">
        <w:r w:rsidRPr="00834F64" w:rsidR="00163860">
          <w:rPr>
            <w:rStyle w:val="Hyperlink"/>
            <w:noProof/>
          </w:rPr>
          <w:t>9</w:t>
        </w:r>
        <w:r w:rsidR="00163860">
          <w:rPr>
            <w:rFonts w:asciiTheme="minorHAnsi" w:hAnsiTheme="minorHAnsi" w:eastAsiaTheme="minorEastAsia" w:cstheme="minorBidi"/>
            <w:noProof/>
            <w:sz w:val="22"/>
            <w:lang w:val="en-US" w:eastAsia="en-US"/>
          </w:rPr>
          <w:tab/>
        </w:r>
        <w:r w:rsidRPr="00834F64" w:rsidR="00163860">
          <w:rPr>
            <w:rStyle w:val="Hyperlink"/>
            <w:noProof/>
          </w:rPr>
          <w:t>Критерии и показатели за оценяване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_Toc96509807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8</w:t>
        </w:r>
        <w:r w:rsidR="00163860">
          <w:rPr>
            <w:noProof/>
            <w:webHidden/>
          </w:rPr>
          <w:fldChar w:fldCharType="end"/>
        </w:r>
      </w:hyperlink>
    </w:p>
    <w:p w:rsidRPr="00053DAD" w:rsidR="005A3115" w:rsidP="00163860" w:rsidRDefault="005A3115" w14:paraId="60886067" w14:textId="43821F9D">
      <w:pPr>
        <w:pStyle w:val="TOC1"/>
        <w:rPr>
          <w:noProof/>
          <w:szCs w:val="24"/>
          <w:lang w:eastAsia="en-US"/>
        </w:rPr>
      </w:pPr>
      <w:r w:rsidRPr="00053DAD">
        <w:fldChar w:fldCharType="end"/>
      </w:r>
    </w:p>
    <w:p w:rsidRPr="00053DAD" w:rsidR="00DF38A5" w:rsidP="00DF38A5" w:rsidRDefault="00DF38A5" w14:paraId="48257E4A" w14:textId="77777777">
      <w:pPr>
        <w:tabs>
          <w:tab w:val="left" w:pos="954"/>
        </w:tabs>
      </w:pPr>
    </w:p>
    <w:p w:rsidRPr="00053DAD" w:rsidR="00A20718" w:rsidP="00A20718" w:rsidRDefault="00A20718" w14:paraId="616AC901" w14:textId="77777777">
      <w:pPr>
        <w:rPr>
          <w:b/>
          <w:bCs/>
          <w:color w:val="5B9BD5"/>
        </w:rPr>
      </w:pPr>
      <w:r w:rsidRPr="00053DAD">
        <w:br w:type="page"/>
      </w:r>
    </w:p>
    <w:p w:rsidRPr="00053DAD" w:rsidR="00A20718" w:rsidP="00A20718" w:rsidRDefault="00A20718" w14:paraId="58AE0952" w14:textId="77777777">
      <w:pPr>
        <w:pStyle w:val="Heading1"/>
        <w:rPr>
          <w:rFonts w:ascii="Calibri" w:hAnsi="Calibri"/>
        </w:rPr>
      </w:pPr>
      <w:bookmarkStart w:name="_Toc96509792" w:id="0"/>
      <w:r w:rsidRPr="00053DAD">
        <w:rPr>
          <w:rFonts w:ascii="Calibri" w:hAnsi="Calibri"/>
        </w:rPr>
        <w:lastRenderedPageBreak/>
        <w:t>Въведение</w:t>
      </w:r>
      <w:bookmarkEnd w:id="0"/>
    </w:p>
    <w:p w:rsidRPr="00053DAD" w:rsidR="00CD6E2F" w:rsidP="41D1210C" w:rsidRDefault="41D1210C" w14:paraId="435604CA" w14:textId="25246903">
      <w:pPr>
        <w:ind w:firstLine="709"/>
        <w:jc w:val="both"/>
      </w:pPr>
      <w:r>
        <w:t>Идеята на приложение</w:t>
      </w:r>
      <w:r w:rsidR="00A444B2">
        <w:t>то е улесняване на потребител и персонал за поръчване на храна в ресторанта с възможност за визуална ориентация за храната как изглежда и како съдържа</w:t>
      </w:r>
      <w:r>
        <w:t>. Ще може да се</w:t>
      </w:r>
      <w:r w:rsidR="00A444B2">
        <w:t xml:space="preserve"> поръчва от таблет.</w:t>
      </w:r>
      <w:r>
        <w:t xml:space="preserve">, ще изписва, ако е </w:t>
      </w:r>
      <w:r w:rsidR="00A444B2">
        <w:t>даден продукт не е наличен</w:t>
      </w:r>
      <w:r>
        <w:t>.</w:t>
      </w:r>
    </w:p>
    <w:p w:rsidR="00FF13C7" w:rsidP="7BEABC76" w:rsidRDefault="00FF13C7" w14:paraId="65342474" w14:textId="135947D8">
      <w:pPr>
        <w:pStyle w:val="ListParagraph"/>
        <w:numPr>
          <w:ilvl w:val="0"/>
          <w:numId w:val="25"/>
        </w:numPr>
        <w:ind/>
        <w:jc w:val="both"/>
        <w:rPr>
          <w:rFonts w:ascii="Calibri" w:hAnsi="Calibri" w:eastAsia="Calibri" w:cs="Calibri"/>
          <w:b w:val="1"/>
          <w:bCs w:val="1"/>
          <w:color w:val="365F91"/>
          <w:sz w:val="32"/>
          <w:szCs w:val="32"/>
        </w:rPr>
      </w:pPr>
      <w:r w:rsidRPr="7BEABC76" w:rsidR="7BEABC76">
        <w:rPr>
          <w:sz w:val="22"/>
          <w:szCs w:val="22"/>
        </w:rPr>
        <w:t>Идеята на създаването на този проект произхожда от хауса който се състои в заведенията при поръчването и в подаването на поръчки към кухнята и бара. Така всичко ще бъде направено на време без забавяне и без усложнения на поръ</w:t>
      </w:r>
      <w:r w:rsidRPr="7BEABC76" w:rsidR="7BEABC76">
        <w:rPr>
          <w:sz w:val="22"/>
          <w:szCs w:val="22"/>
        </w:rPr>
        <w:t>ч</w:t>
      </w:r>
      <w:r w:rsidRPr="7BEABC76" w:rsidR="7BEABC76">
        <w:rPr>
          <w:sz w:val="22"/>
          <w:szCs w:val="22"/>
        </w:rPr>
        <w:t xml:space="preserve">ките. </w:t>
      </w:r>
      <w:bookmarkStart w:name="_Цели_и_обхват" w:id="2"/>
      <w:bookmarkStart w:name="_Toc96509793" w:id="3"/>
      <w:bookmarkEnd w:id="2"/>
      <w:r w:rsidRPr="7BEABC76" w:rsidR="00FF13C7">
        <w:rPr>
          <w:rFonts w:ascii="Calibri" w:hAnsi="Calibri"/>
        </w:rPr>
        <w:t>Цели и обхват на софтуерното приложение</w:t>
      </w:r>
      <w:bookmarkEnd w:id="3"/>
    </w:p>
    <w:p w:rsidR="41D1210C" w:rsidP="41D1210C" w:rsidRDefault="41D1210C" w14:paraId="0871B0C7" w14:textId="55E0CE99">
      <w:pPr>
        <w:rPr>
          <w:del w:author="Author" w:id="640452019"/>
        </w:rPr>
      </w:pPr>
      <w:r w:rsidR="41D1210C">
        <w:rPr/>
        <w:t xml:space="preserve">Целта на приложението е да помогне </w:t>
      </w:r>
      <w:r w:rsidR="00A444B2">
        <w:rPr/>
        <w:t>при поръчването на храна в ресторанта с цел улесняване на сервитьорите и избягване на грешки при поръчката.</w:t>
      </w:r>
      <w:r w:rsidR="00A444B2">
        <w:rPr/>
        <w:t xml:space="preserve"> Проекта е планиран да обхваща клиентите в заведението след като влязат от даденото им електронно меню.</w:t>
      </w:r>
    </w:p>
    <w:p w:rsidR="7BEABC76" w:rsidP="7BEABC76" w:rsidRDefault="7BEABC76" w14:paraId="738C01A7" w14:textId="109BF532">
      <w:pPr>
        <w:pStyle w:val="Normal"/>
        <w:rPr>
          <w:sz w:val="22"/>
          <w:szCs w:val="22"/>
        </w:rPr>
      </w:pPr>
    </w:p>
    <w:p w:rsidR="0005645A" w:rsidP="41D1210C" w:rsidRDefault="0005645A" w14:paraId="072D14D7" w14:textId="4BDDB1D7"/>
    <w:p w:rsidRPr="00053DAD" w:rsidR="006D546A" w:rsidP="006D546A" w:rsidRDefault="006D546A" w14:paraId="36CDFE3E" w14:textId="47A6CE8F">
      <w:pPr>
        <w:pStyle w:val="Heading1"/>
        <w:rPr>
          <w:rFonts w:ascii="Calibri" w:hAnsi="Calibri"/>
        </w:rPr>
      </w:pPr>
      <w:bookmarkStart w:name="_Toc96509794" w:id="6"/>
      <w:r w:rsidRPr="7BEABC76" w:rsidR="006D546A">
        <w:rPr>
          <w:rFonts w:ascii="Calibri" w:hAnsi="Calibri"/>
        </w:rPr>
        <w:t>Анализ</w:t>
      </w:r>
      <w:r w:rsidRPr="7BEABC76" w:rsidR="00FF13C7">
        <w:rPr>
          <w:rFonts w:ascii="Calibri" w:hAnsi="Calibri"/>
        </w:rPr>
        <w:t xml:space="preserve"> </w:t>
      </w:r>
      <w:r w:rsidRPr="7BEABC76" w:rsidR="006D546A">
        <w:rPr>
          <w:rFonts w:ascii="Calibri" w:hAnsi="Calibri"/>
        </w:rPr>
        <w:t>на решението</w:t>
      </w:r>
      <w:bookmarkEnd w:id="6"/>
    </w:p>
    <w:p w:rsidRPr="00053DAD" w:rsidR="00C756E5" w:rsidP="00C756E5" w:rsidRDefault="00E220D4" w14:paraId="179F73F5" w14:textId="77777777">
      <w:pPr>
        <w:pStyle w:val="Heading2"/>
        <w:rPr>
          <w:rFonts w:ascii="Calibri" w:hAnsi="Calibri"/>
        </w:rPr>
      </w:pPr>
      <w:bookmarkStart w:name="_Потребителски_изисквания_и" w:id="7"/>
      <w:bookmarkStart w:name="_Toc96509795" w:id="8"/>
      <w:bookmarkEnd w:id="7"/>
      <w:r w:rsidRPr="7BEABC76" w:rsidR="00E220D4">
        <w:rPr>
          <w:rFonts w:ascii="Calibri" w:hAnsi="Calibri"/>
        </w:rPr>
        <w:t>Потребителски изисквания и р</w:t>
      </w:r>
      <w:r w:rsidRPr="7BEABC76" w:rsidR="00DF38A5">
        <w:rPr>
          <w:rFonts w:ascii="Calibri" w:hAnsi="Calibri"/>
        </w:rPr>
        <w:t>аботен процес</w:t>
      </w:r>
      <w:bookmarkEnd w:id="8"/>
    </w:p>
    <w:p w:rsidR="41D1210C" w:rsidP="5C87EED5" w:rsidRDefault="5C87EED5" w14:paraId="71F27524" w14:textId="6198ED9F">
      <w:r>
        <w:rPr>
          <w:noProof/>
          <w:lang w:val="en-US" w:eastAsia="en-US"/>
        </w:rPr>
        <w:drawing>
          <wp:inline distT="0" distB="0" distL="0" distR="0" wp14:anchorId="027C04A3" wp14:editId="59DF3324">
            <wp:extent cx="3347204" cy="3354192"/>
            <wp:effectExtent l="0" t="0" r="0" b="0"/>
            <wp:docPr id="1446276510" name="Picture 144627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4" cy="33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D9" w:rsidP="41D1210C" w:rsidRDefault="00AD30D9" w14:paraId="58C8B0C8" w14:textId="6EA5023A">
      <w:pPr>
        <w:rPr>
          <w:rStyle w:val="eop"/>
          <w:rFonts w:asciiTheme="majorHAnsi" w:hAnsiTheme="majorHAnsi" w:cstheme="majorHAnsi"/>
          <w:color w:val="000000"/>
          <w:shd w:val="clear" w:color="auto" w:fill="FFFFFF"/>
        </w:rPr>
      </w:pPr>
      <w:r w:rsidRPr="00AD30D9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Методологията, по която ще се разработва приложението ще бъде </w:t>
      </w:r>
      <w:r w:rsidRPr="00AD30D9">
        <w:rPr>
          <w:rStyle w:val="normaltextrun"/>
          <w:rFonts w:asciiTheme="majorHAnsi" w:hAnsiTheme="majorHAnsi" w:cstheme="majorHAnsi"/>
          <w:color w:val="000000"/>
          <w:shd w:val="clear" w:color="auto" w:fill="FFFFFF"/>
          <w:lang w:val="en-US"/>
        </w:rPr>
        <w:t>Agile</w:t>
      </w:r>
      <w:r w:rsidRPr="00AD30D9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, защото дава възможност за динамична промяна на изискванията по време на разработката.  Потребителските изисквания са приложението да бъде с  лесен за използване графичен интерфейс, който да спомогне за по-лесното използване на софтуера.</w:t>
      </w:r>
      <w:r w:rsidRPr="00AD30D9">
        <w:rPr>
          <w:rStyle w:val="eop"/>
          <w:rFonts w:asciiTheme="majorHAnsi" w:hAnsiTheme="majorHAnsi" w:cstheme="majorHAnsi"/>
          <w:color w:val="000000"/>
          <w:shd w:val="clear" w:color="auto" w:fill="FFFFFF"/>
        </w:rPr>
        <w:t> </w:t>
      </w:r>
    </w:p>
    <w:p w:rsidR="00AD30D9" w:rsidP="00AD30D9" w:rsidRDefault="00AD30D9" w14:paraId="4B5361FB" w14:textId="4706F774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Когато клиент си поръча нещо от менюто то ще се добавя в един списък(количка) докато не реши да приключи поръчката си.</w:t>
      </w:r>
    </w:p>
    <w:p w:rsidR="00AD30D9" w:rsidP="00AD30D9" w:rsidRDefault="00AD30D9" w14:paraId="715008E3" w14:textId="1F84E17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Поръчката ще се изпраща директно в кухнята за приготовление на поръчката. </w:t>
      </w:r>
    </w:p>
    <w:p w:rsidRPr="0005645A" w:rsidR="0005645A" w:rsidP="7BEABC76" w:rsidRDefault="0005645A" w14:paraId="1A71A5F8" w14:textId="2213BB77">
      <w:pPr>
        <w:pStyle w:val="ListParagraph"/>
        <w:numPr>
          <w:ilvl w:val="0"/>
          <w:numId w:val="24"/>
        </w:numPr>
        <w:rPr>
          <w:rFonts w:ascii="Calibri" w:hAnsi="Calibri" w:cs="Calibri" w:asciiTheme="majorAscii" w:hAnsiTheme="majorAscii" w:cstheme="majorAscii"/>
        </w:rPr>
      </w:pPr>
      <w:r w:rsidRPr="7BEABC76" w:rsidR="00AD30D9">
        <w:rPr>
          <w:rFonts w:ascii="Calibri" w:hAnsi="Calibri" w:cs="Calibri" w:asciiTheme="majorAscii" w:hAnsiTheme="majorAscii" w:cstheme="majorAscii"/>
        </w:rPr>
        <w:t>Когато поръчката е готова ще информира сервитьора и готвача, за да може готвача да приготви поръчката и сервитьора да я занесе на клиентите.</w:t>
      </w:r>
      <w:bookmarkStart w:name="_GoBack" w:id="13"/>
      <w:bookmarkEnd w:id="13"/>
    </w:p>
    <w:p w:rsidR="7BEABC76" w:rsidP="7BEABC76" w:rsidRDefault="7BEABC76" w14:paraId="7E9A2BEB" w14:textId="003F546F">
      <w:pPr>
        <w:pStyle w:val="ListParagraph"/>
        <w:numPr>
          <w:ilvl w:val="0"/>
          <w:numId w:val="24"/>
        </w:numPr>
        <w:rPr/>
      </w:pPr>
      <w:r w:rsidRPr="7BEABC76" w:rsidR="7BEABC76">
        <w:rPr>
          <w:rFonts w:ascii="Calibri" w:hAnsi="Calibri" w:eastAsia="Calibri" w:cs="Calibri" w:asciiTheme="majorAscii" w:hAnsiTheme="majorAscii" w:cstheme="majorAscii"/>
          <w:sz w:val="24"/>
          <w:szCs w:val="24"/>
        </w:rPr>
        <w:t xml:space="preserve">Когато мениджър влезе от негов акаунт в системата той може да види менюто, да добавя продукти, да премахва дадени продукти или да прави глобални или минимални промени. </w:t>
      </w:r>
    </w:p>
    <w:p w:rsidR="7BEABC76" w:rsidP="7BEABC76" w:rsidRDefault="7BEABC76" w14:paraId="5E82BEE1" w14:textId="25E37B64">
      <w:pPr>
        <w:pStyle w:val="ListParagraph"/>
        <w:numPr>
          <w:ilvl w:val="0"/>
          <w:numId w:val="24"/>
        </w:numPr>
        <w:rPr/>
      </w:pPr>
      <w:r w:rsidRPr="7BEABC76" w:rsidR="7BEABC76">
        <w:rPr>
          <w:rFonts w:ascii="Calibri" w:hAnsi="Calibri" w:eastAsia="Calibri" w:cs="Calibri" w:asciiTheme="majorAscii" w:hAnsiTheme="majorAscii" w:cstheme="majorAscii"/>
          <w:sz w:val="24"/>
          <w:szCs w:val="24"/>
        </w:rPr>
        <w:t xml:space="preserve">След като клиента си поиска сметката той я получава на момента и </w:t>
      </w:r>
      <w:proofErr w:type="spellStart"/>
      <w:r w:rsidRPr="7BEABC76" w:rsidR="7BEABC76">
        <w:rPr>
          <w:rFonts w:ascii="Calibri" w:hAnsi="Calibri" w:eastAsia="Calibri" w:cs="Calibri" w:asciiTheme="majorAscii" w:hAnsiTheme="majorAscii" w:cstheme="majorAscii"/>
          <w:sz w:val="24"/>
          <w:szCs w:val="24"/>
        </w:rPr>
        <w:t>и</w:t>
      </w:r>
      <w:proofErr w:type="spellEnd"/>
      <w:r w:rsidRPr="7BEABC76" w:rsidR="7BEABC76">
        <w:rPr>
          <w:rFonts w:ascii="Calibri" w:hAnsi="Calibri" w:eastAsia="Calibri" w:cs="Calibri" w:asciiTheme="majorAscii" w:hAnsiTheme="majorAscii" w:cstheme="majorAscii"/>
          <w:sz w:val="24"/>
          <w:szCs w:val="24"/>
        </w:rPr>
        <w:t xml:space="preserve"> може да си я плати с карта или да плати в брой на сервитьора, като всичко става за секунди. </w:t>
      </w:r>
    </w:p>
    <w:p w:rsidRPr="00053DAD" w:rsidR="00E4384C" w:rsidP="00E4384C" w:rsidRDefault="00E4384C" w14:paraId="69810F19" w14:textId="4E7586CE">
      <w:pPr>
        <w:pStyle w:val="Heading2"/>
        <w:rPr>
          <w:rFonts w:ascii="Calibri" w:hAnsi="Calibri"/>
        </w:rPr>
      </w:pPr>
      <w:bookmarkStart w:name="_Примерен_потребителски_интерфейс" w:id="14"/>
      <w:bookmarkStart w:name="_Toc96509796" w:id="15"/>
      <w:bookmarkEnd w:id="14"/>
      <w:r w:rsidRPr="7BEABC76" w:rsidR="00E4384C">
        <w:rPr>
          <w:rFonts w:ascii="Calibri" w:hAnsi="Calibri"/>
        </w:rPr>
        <w:t xml:space="preserve">Примерен </w:t>
      </w:r>
      <w:r w:rsidRPr="7BEABC76" w:rsidR="00925D50">
        <w:rPr>
          <w:rFonts w:ascii="Calibri" w:hAnsi="Calibri"/>
        </w:rPr>
        <w:t>потребителски</w:t>
      </w:r>
      <w:r w:rsidRPr="7BEABC76" w:rsidR="00E4384C">
        <w:rPr>
          <w:rFonts w:ascii="Calibri" w:hAnsi="Calibri"/>
        </w:rPr>
        <w:t xml:space="preserve"> интерфейс</w:t>
      </w:r>
      <w:bookmarkEnd w:id="15"/>
    </w:p>
    <w:p w:rsidR="41D1210C" w:rsidP="41D1210C" w:rsidRDefault="00496017" w14:paraId="10F6BE3E" w14:textId="5E88ADA2">
      <w:r w:rsidRPr="00496017">
        <w:rPr>
          <w:noProof/>
          <w:lang w:val="en-US" w:eastAsia="en-US"/>
        </w:rPr>
        <w:drawing>
          <wp:inline distT="0" distB="0" distL="0" distR="0" wp14:anchorId="3C79F904" wp14:editId="7E57CCE1">
            <wp:extent cx="6279515" cy="357060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3DAD" w:rsidR="00911681" w:rsidP="00C756E5" w:rsidRDefault="00E220D4" w14:paraId="36D30709" w14:textId="22672DC8">
      <w:pPr>
        <w:pStyle w:val="Heading2"/>
        <w:rPr>
          <w:rFonts w:ascii="Calibri" w:hAnsi="Calibri"/>
        </w:rPr>
      </w:pPr>
      <w:bookmarkStart w:name="_Диаграми_на_анализа" w:id="16"/>
      <w:bookmarkStart w:name="_Toc96509797" w:id="17"/>
      <w:bookmarkEnd w:id="16"/>
      <w:r w:rsidRPr="7BEABC76" w:rsidR="00E220D4">
        <w:rPr>
          <w:rFonts w:ascii="Calibri" w:hAnsi="Calibri"/>
        </w:rPr>
        <w:t>Диаграми на анализа</w:t>
      </w:r>
      <w:bookmarkEnd w:id="17"/>
    </w:p>
    <w:p w:rsidR="41D1210C" w:rsidP="004A15A2" w:rsidRDefault="004E6301" w14:paraId="1F9D233E" w14:textId="1F938470">
      <w:pPr>
        <w:jc w:val="center"/>
      </w:pPr>
      <w:r w:rsidRPr="004E6301">
        <w:rPr>
          <w:noProof/>
          <w:lang w:val="en-US" w:eastAsia="en-US"/>
        </w:rPr>
        <w:drawing>
          <wp:inline distT="0" distB="0" distL="0" distR="0" wp14:anchorId="794C709C" wp14:editId="441E364D">
            <wp:extent cx="3467100" cy="34342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2480" cy="343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0" w:rsidP="00626070" w:rsidRDefault="00626070" w14:paraId="1F917368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</w:pPr>
    </w:p>
    <w:p w:rsidR="00626070" w:rsidP="00626070" w:rsidRDefault="00626070" w14:paraId="09880A77" w14:textId="49B77F0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>Таблици:</w:t>
      </w:r>
      <w:r>
        <w:rPr>
          <w:rStyle w:val="eop"/>
          <w:rFonts w:ascii="Calibri" w:hAnsi="Calibri" w:cs="Calibri"/>
        </w:rPr>
        <w:t> </w:t>
      </w:r>
    </w:p>
    <w:p w:rsidR="00626070" w:rsidP="00626070" w:rsidRDefault="00626070" w14:paraId="430621B7" w14:textId="360556A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>Order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 xml:space="preserve">, </w:t>
      </w:r>
      <w:r w:rsidR="004A15A2">
        <w:rPr>
          <w:rStyle w:val="normaltextrun"/>
          <w:rFonts w:ascii="Calibri" w:hAnsi="Calibri" w:cs="Calibri"/>
          <w:i/>
          <w:iCs/>
          <w:sz w:val="22"/>
          <w:szCs w:val="22"/>
        </w:rPr>
        <w:t>Item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 xml:space="preserve">, </w:t>
      </w:r>
      <w:r w:rsidR="004A15A2">
        <w:rPr>
          <w:rStyle w:val="normaltextrun"/>
          <w:rFonts w:ascii="Calibri" w:hAnsi="Calibri" w:cs="Calibri"/>
          <w:i/>
          <w:iCs/>
          <w:sz w:val="22"/>
          <w:szCs w:val="22"/>
        </w:rPr>
        <w:t>Employee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 xml:space="preserve">, </w:t>
      </w:r>
      <w:r w:rsidR="004E6301">
        <w:rPr>
          <w:rStyle w:val="normaltextrun"/>
          <w:rFonts w:ascii="Calibri" w:hAnsi="Calibri" w:cs="Calibri"/>
          <w:i/>
          <w:iCs/>
          <w:sz w:val="22"/>
          <w:szCs w:val="22"/>
        </w:rPr>
        <w:t>OrderDetail</w:t>
      </w:r>
    </w:p>
    <w:p w:rsidR="00626070" w:rsidP="00626070" w:rsidRDefault="00626070" w14:paraId="32B3AB0E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626070" w:rsidP="00626070" w:rsidRDefault="00626070" w14:paraId="5D4842F2" w14:textId="1D22393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 xml:space="preserve">Таблицата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Order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 xml:space="preserve"> съдържа следните атрибути: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Order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 xml:space="preserve">ID(PK), </w:t>
      </w:r>
      <w:r w:rsidR="004E6301">
        <w:rPr>
          <w:rStyle w:val="normaltextrun"/>
          <w:rFonts w:ascii="Calibri" w:hAnsi="Calibri" w:cs="Calibri"/>
          <w:i/>
          <w:iCs/>
          <w:sz w:val="22"/>
          <w:szCs w:val="22"/>
        </w:rPr>
        <w:t>TotalPrice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 xml:space="preserve">, </w:t>
      </w:r>
      <w:r w:rsidR="004E6301">
        <w:rPr>
          <w:rStyle w:val="normaltextrun"/>
          <w:rFonts w:ascii="Calibri" w:hAnsi="Calibri" w:cs="Calibri"/>
          <w:i/>
          <w:iCs/>
          <w:sz w:val="22"/>
          <w:szCs w:val="22"/>
        </w:rPr>
        <w:t>TableNumber, ChefID(FK), WaiterID(FK).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 xml:space="preserve"> Тя съдържа информация за поръчката на клиента</w:t>
      </w:r>
      <w:r w:rsidR="004E6301"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 </w:t>
      </w:r>
      <w:r w:rsidR="004E6301"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>и кой ще я приготвя и обслужва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>.</w:t>
      </w:r>
    </w:p>
    <w:p w:rsidR="00626070" w:rsidP="00626070" w:rsidRDefault="00626070" w14:paraId="68CC00DB" w14:textId="0D8D0F3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E147B9" w:rsidP="00626070" w:rsidRDefault="00626070" w14:paraId="2911757F" w14:textId="342EF03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 xml:space="preserve">Таблицата </w:t>
      </w:r>
      <w:r w:rsidR="004E6301">
        <w:rPr>
          <w:rStyle w:val="normaltextrun"/>
          <w:rFonts w:ascii="Calibri" w:hAnsi="Calibri" w:cs="Calibri"/>
          <w:i/>
          <w:iCs/>
          <w:sz w:val="22"/>
          <w:szCs w:val="22"/>
        </w:rPr>
        <w:t>Item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 xml:space="preserve"> съдържа следните атрибути: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ItemID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 xml:space="preserve">(PK) , </w:t>
      </w:r>
      <w:r w:rsidR="004E6301">
        <w:rPr>
          <w:rStyle w:val="normaltextrun"/>
          <w:rFonts w:ascii="Calibri" w:hAnsi="Calibri" w:cs="Calibri"/>
          <w:i/>
          <w:iCs/>
          <w:sz w:val="22"/>
          <w:szCs w:val="22"/>
        </w:rPr>
        <w:t>Name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 xml:space="preserve">, </w:t>
      </w:r>
      <w:r w:rsidR="004E6301">
        <w:rPr>
          <w:rStyle w:val="normaltextrun"/>
          <w:rFonts w:ascii="Calibri" w:hAnsi="Calibri" w:cs="Calibri"/>
          <w:i/>
          <w:iCs/>
          <w:sz w:val="22"/>
          <w:szCs w:val="22"/>
        </w:rPr>
        <w:t>Weight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,</w:t>
      </w:r>
      <w:r w:rsidR="004E6301"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 Proce, Availble, Category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>. Тази таблица пази информация</w:t>
      </w:r>
      <w:r w:rsidR="00E147B9"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 </w:t>
      </w:r>
      <w:r w:rsidR="00E147B9"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>за самият продукт избран от клиента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>.</w:t>
      </w:r>
    </w:p>
    <w:p w:rsidRPr="00E147B9" w:rsidR="00626070" w:rsidP="00626070" w:rsidRDefault="00626070" w14:paraId="383D131C" w14:textId="0C86C3C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i/>
          <w:iCs/>
          <w:sz w:val="22"/>
          <w:szCs w:val="22"/>
          <w:lang w:val="bg-BG"/>
        </w:rPr>
      </w:pPr>
      <w:r>
        <w:rPr>
          <w:rStyle w:val="eop"/>
          <w:rFonts w:ascii="Calibri" w:hAnsi="Calibri" w:cs="Calibri"/>
        </w:rPr>
        <w:t> </w:t>
      </w:r>
    </w:p>
    <w:p w:rsidR="00626070" w:rsidP="00626070" w:rsidRDefault="00626070" w14:paraId="1A12E0CE" w14:textId="0FAC6B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 xml:space="preserve">Таблицата </w:t>
      </w:r>
      <w:r w:rsidR="004E6301">
        <w:rPr>
          <w:rStyle w:val="normaltextrun"/>
          <w:rFonts w:ascii="Calibri" w:hAnsi="Calibri" w:cs="Calibri"/>
          <w:i/>
          <w:iCs/>
          <w:sz w:val="22"/>
          <w:szCs w:val="22"/>
        </w:rPr>
        <w:t>Employee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 xml:space="preserve"> съдържа следните атрибути: </w:t>
      </w:r>
      <w:r w:rsidR="004E6301">
        <w:rPr>
          <w:rStyle w:val="normaltextrun"/>
          <w:rFonts w:ascii="Calibri" w:hAnsi="Calibri" w:cs="Calibri"/>
          <w:i/>
          <w:iCs/>
          <w:sz w:val="22"/>
          <w:szCs w:val="22"/>
        </w:rPr>
        <w:t>EmployeeID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>(PK),</w:t>
      </w:r>
      <w:r w:rsidR="00E147B9"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 </w:t>
      </w:r>
      <w:r w:rsidR="004E6301">
        <w:rPr>
          <w:rStyle w:val="normaltextrun"/>
          <w:rFonts w:ascii="Calibri" w:hAnsi="Calibri" w:cs="Calibri"/>
          <w:i/>
          <w:iCs/>
          <w:sz w:val="22"/>
          <w:szCs w:val="22"/>
        </w:rPr>
        <w:t>FirstName</w:t>
      </w:r>
      <w:r w:rsidR="00E147B9"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, </w:t>
      </w:r>
      <w:r w:rsidR="004E6301">
        <w:rPr>
          <w:rStyle w:val="normaltextrun"/>
          <w:rFonts w:ascii="Calibri" w:hAnsi="Calibri" w:cs="Calibri"/>
          <w:i/>
          <w:iCs/>
          <w:sz w:val="22"/>
          <w:szCs w:val="22"/>
        </w:rPr>
        <w:t>LastName, Position, Password</w:t>
      </w:r>
      <w:r w:rsidR="00E147B9"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>. Тази таблица съдържа информация за</w:t>
      </w:r>
      <w:r w:rsidR="004E6301"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 xml:space="preserve"> служителите,</w:t>
      </w:r>
      <w:r w:rsidR="004E6301"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 </w:t>
      </w:r>
      <w:r w:rsidR="004E6301"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>които работят</w:t>
      </w:r>
      <w:r w:rsidR="00E147B9"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 xml:space="preserve"> вър</w:t>
      </w:r>
      <w:r w:rsidR="004E6301"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>ху дадената поръчка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 xml:space="preserve">. </w:t>
      </w:r>
    </w:p>
    <w:p w:rsidR="00E147B9" w:rsidP="00626070" w:rsidRDefault="00E147B9" w14:paraId="46BA7798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Pr="004E6301" w:rsidR="00626070" w:rsidP="004E6301" w:rsidRDefault="00E147B9" w14:paraId="1923E5E8" w14:textId="5994961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i/>
          <w:iCs/>
          <w:sz w:val="22"/>
          <w:szCs w:val="22"/>
          <w:lang w:val="bg-BG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 xml:space="preserve">Таблицата </w:t>
      </w:r>
      <w:r w:rsidR="004E6301">
        <w:rPr>
          <w:rStyle w:val="normaltextrun"/>
          <w:rFonts w:ascii="Calibri" w:hAnsi="Calibri" w:cs="Calibri"/>
          <w:i/>
          <w:iCs/>
          <w:sz w:val="22"/>
          <w:szCs w:val="22"/>
        </w:rPr>
        <w:t>OrderDetail</w:t>
      </w:r>
      <w:r w:rsidR="00626070"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 xml:space="preserve"> съдържа следните атрибути: </w:t>
      </w:r>
      <w:r w:rsidR="004E6301">
        <w:rPr>
          <w:rStyle w:val="normaltextrun"/>
          <w:rFonts w:ascii="Calibri" w:hAnsi="Calibri" w:cs="Calibri"/>
          <w:i/>
          <w:iCs/>
          <w:sz w:val="22"/>
          <w:szCs w:val="22"/>
        </w:rPr>
        <w:t>OrderDetailID</w:t>
      </w:r>
      <w:r w:rsidR="00626070"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>(PK) ,</w:t>
      </w:r>
      <w:r w:rsidR="004E6301">
        <w:rPr>
          <w:rStyle w:val="normaltextrun"/>
          <w:rFonts w:ascii="Calibri" w:hAnsi="Calibri" w:cs="Calibri"/>
          <w:i/>
          <w:iCs/>
          <w:sz w:val="22"/>
          <w:szCs w:val="22"/>
        </w:rPr>
        <w:t>OrderID(FK), ItemID(FK), Quantity, TotalPrice</w:t>
      </w:r>
      <w:r w:rsidR="00626070"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>. Тази таблица пази информация за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 </w:t>
      </w:r>
      <w:r w:rsidR="004E6301"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>детайли по поръчката</w:t>
      </w:r>
      <w:r w:rsidR="00626070">
        <w:rPr>
          <w:rStyle w:val="normaltextrun"/>
          <w:rFonts w:ascii="Calibri" w:hAnsi="Calibri" w:cs="Calibri"/>
          <w:i/>
          <w:iCs/>
          <w:sz w:val="22"/>
          <w:szCs w:val="22"/>
          <w:lang w:val="bg-BG"/>
        </w:rPr>
        <w:t>.</w:t>
      </w:r>
    </w:p>
    <w:p w:rsidRPr="00A26606" w:rsidR="00A444B2" w:rsidP="00A444B2" w:rsidRDefault="00E220D4" w14:paraId="5478B444" w14:textId="6FEB76F4">
      <w:pPr>
        <w:pStyle w:val="Heading2"/>
        <w:rPr>
          <w:rFonts w:ascii="Calibri" w:hAnsi="Calibri"/>
        </w:rPr>
      </w:pPr>
      <w:bookmarkStart w:name="_Модел_на_съдържанието" w:id="18"/>
      <w:bookmarkStart w:name="_Toc96509798" w:id="19"/>
      <w:bookmarkEnd w:id="18"/>
      <w:r w:rsidRPr="7BEABC76" w:rsidR="00E220D4">
        <w:rPr>
          <w:rFonts w:ascii="Calibri" w:hAnsi="Calibri"/>
        </w:rPr>
        <w:t>Модел</w:t>
      </w:r>
      <w:r w:rsidRPr="7BEABC76" w:rsidR="00911681">
        <w:rPr>
          <w:rFonts w:ascii="Calibri" w:hAnsi="Calibri"/>
        </w:rPr>
        <w:t xml:space="preserve"> на съдържанието</w:t>
      </w:r>
      <w:r w:rsidRPr="7BEABC76" w:rsidR="008818BA">
        <w:rPr>
          <w:rFonts w:ascii="Calibri" w:hAnsi="Calibri"/>
        </w:rPr>
        <w:t xml:space="preserve"> </w:t>
      </w:r>
      <w:r w:rsidRPr="7BEABC76" w:rsidR="00E220D4">
        <w:rPr>
          <w:rFonts w:ascii="Calibri" w:hAnsi="Calibri"/>
        </w:rPr>
        <w:t>/</w:t>
      </w:r>
      <w:r w:rsidRPr="7BEABC76" w:rsidR="008818BA">
        <w:rPr>
          <w:rFonts w:ascii="Calibri" w:hAnsi="Calibri"/>
        </w:rPr>
        <w:t xml:space="preserve"> </w:t>
      </w:r>
      <w:r w:rsidRPr="7BEABC76" w:rsidR="00E220D4">
        <w:rPr>
          <w:rFonts w:ascii="Calibri" w:hAnsi="Calibri"/>
        </w:rPr>
        <w:t>данните</w:t>
      </w:r>
      <w:bookmarkEnd w:id="19"/>
    </w:p>
    <w:p w:rsidRPr="00053DAD" w:rsidR="00737726" w:rsidP="00737726" w:rsidRDefault="00911681" w14:paraId="3A45CE02" w14:textId="77777777">
      <w:pPr>
        <w:pStyle w:val="Heading1"/>
        <w:rPr>
          <w:rFonts w:ascii="Calibri" w:hAnsi="Calibri"/>
        </w:rPr>
      </w:pPr>
      <w:bookmarkStart w:name="_Дизайн" w:id="20"/>
      <w:bookmarkStart w:name="_Toc96509799" w:id="21"/>
      <w:bookmarkEnd w:id="20"/>
      <w:r w:rsidRPr="7BEABC76" w:rsidR="00911681">
        <w:rPr>
          <w:rFonts w:ascii="Calibri" w:hAnsi="Calibri"/>
        </w:rPr>
        <w:t>Дизайн</w:t>
      </w:r>
      <w:bookmarkEnd w:id="21"/>
    </w:p>
    <w:p w:rsidR="15308769" w:rsidP="15308769" w:rsidRDefault="15308769" w14:paraId="5B2F0B4A" w14:textId="219E6244">
      <w:r>
        <w:rPr>
          <w:noProof/>
          <w:lang w:val="en-US" w:eastAsia="en-US"/>
        </w:rPr>
        <w:drawing>
          <wp:inline distT="0" distB="0" distL="0" distR="0" wp14:anchorId="3260B1AB" wp14:editId="5C0AB208">
            <wp:extent cx="4572000" cy="3943350"/>
            <wp:effectExtent l="0" t="0" r="0" b="0"/>
            <wp:docPr id="569925371" name="Picture 569925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3A" w:rsidP="002F3C3A" w:rsidRDefault="002F3C3A" w14:paraId="06E5ECB1" w14:textId="0BD55876">
      <w:pPr>
        <w:pStyle w:val="Heading2"/>
        <w:ind w:left="578" w:hanging="578"/>
        <w:rPr>
          <w:rFonts w:ascii="Calibri" w:hAnsi="Calibri" w:eastAsia="Calibri" w:cs="Calibri"/>
        </w:rPr>
      </w:pPr>
      <w:bookmarkStart w:name="_Toc96509800" w:id="22"/>
      <w:r w:rsidRPr="7BEABC76" w:rsidR="002F3C3A">
        <w:rPr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bookmarkEnd w:id="22"/>
    </w:p>
    <w:p w:rsidR="002F3C3A" w:rsidP="002F3C3A" w:rsidRDefault="002F3C3A" w14:paraId="17A94F54" w14:textId="324FDB5E">
      <w:pPr>
        <w:ind w:firstLine="709"/>
        <w:jc w:val="both"/>
      </w:pPr>
      <w:r>
        <w:t>Описание на слоевете, предназначението им, библиотеки и методи включени в съответния слой.</w:t>
      </w:r>
    </w:p>
    <w:p w:rsidR="002F3C3A" w:rsidP="002F3C3A" w:rsidRDefault="002F3C3A" w14:paraId="508D6161" w14:textId="56495E9A">
      <w:pPr>
        <w:pStyle w:val="Heading2"/>
        <w:ind w:left="578" w:hanging="578"/>
        <w:rPr>
          <w:rFonts w:ascii="Calibri" w:hAnsi="Calibri"/>
        </w:rPr>
      </w:pPr>
      <w:bookmarkStart w:name="_Toc96509801" w:id="23"/>
      <w:r w:rsidRPr="7BEABC76" w:rsidR="002F3C3A">
        <w:rPr>
          <w:rFonts w:ascii="Calibri" w:hAnsi="Calibri"/>
        </w:rPr>
        <w:t>Организация и код на заявките към база от данни</w:t>
      </w:r>
      <w:bookmarkEnd w:id="23"/>
    </w:p>
    <w:p w:rsidR="002F3C3A" w:rsidP="002F3C3A" w:rsidRDefault="00F23F40" w14:paraId="57BF1488" w14:textId="331FE0CC">
      <w:pPr>
        <w:ind w:firstLine="709"/>
        <w:jc w:val="both"/>
      </w:pPr>
      <w: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:rsidR="00F23F40" w:rsidP="00F23F40" w:rsidRDefault="00F23F40" w14:paraId="68FFCEF1" w14:textId="77398F7A">
      <w:pPr>
        <w:pStyle w:val="Heading2"/>
        <w:ind w:left="578" w:hanging="578"/>
        <w:rPr>
          <w:rFonts w:ascii="Calibri" w:hAnsi="Calibri"/>
        </w:rPr>
      </w:pPr>
      <w:bookmarkStart w:name="_Toc96509802" w:id="24"/>
      <w:r w:rsidRPr="7BEABC76" w:rsidR="00F23F40">
        <w:rPr>
          <w:rFonts w:ascii="Calibri" w:hAnsi="Calibri"/>
        </w:rPr>
        <w:t>Наличие и интуитивност на потребителски интерфейс (конзолен, графичен, уеб)</w:t>
      </w:r>
      <w:bookmarkEnd w:id="24"/>
    </w:p>
    <w:p w:rsidRPr="00F23F40" w:rsidR="00F23F40" w:rsidP="00F23F40" w:rsidRDefault="00F23F40" w14:paraId="764242F0" w14:textId="5FDBFBD4">
      <w:pPr>
        <w:ind w:firstLine="709"/>
        <w:jc w:val="both"/>
      </w:pPr>
      <w:r>
        <w:t>Описание на основните функционалности на интерфейса на приложението.</w:t>
      </w:r>
    </w:p>
    <w:p w:rsidRPr="00053DAD" w:rsidR="00872B15" w:rsidP="002A60CF" w:rsidRDefault="006F17CF" w14:paraId="5F8EAB8B" w14:textId="02119402">
      <w:pPr>
        <w:ind w:firstLine="709"/>
        <w:jc w:val="both"/>
        <w:rPr>
          <w:i/>
        </w:rPr>
      </w:pPr>
      <w:r w:rsidRPr="00053DAD">
        <w:rPr>
          <w:i/>
        </w:rPr>
        <w:t>Забележка: Н</w:t>
      </w:r>
      <w:r w:rsidRPr="00053DAD" w:rsidR="00FE27BC">
        <w:rPr>
          <w:i/>
        </w:rPr>
        <w:t>яма формално изискване на определен брой диаграми от даден вид, за даден брой проектанти.</w:t>
      </w:r>
    </w:p>
    <w:p w:rsidRPr="00053DAD" w:rsidR="009500FA" w:rsidP="009500FA" w:rsidRDefault="009500FA" w14:paraId="7F57DAE5" w14:textId="77777777">
      <w:pPr>
        <w:pStyle w:val="Heading1"/>
        <w:rPr>
          <w:rFonts w:ascii="Calibri" w:hAnsi="Calibri"/>
        </w:rPr>
      </w:pPr>
      <w:bookmarkStart w:name="_Тестване" w:id="25"/>
      <w:bookmarkStart w:name="_Toc96509803" w:id="26"/>
      <w:bookmarkEnd w:id="25"/>
      <w:r w:rsidRPr="7BEABC76" w:rsidR="009500FA">
        <w:rPr>
          <w:rFonts w:ascii="Calibri" w:hAnsi="Calibri"/>
        </w:rPr>
        <w:t>Тестване</w:t>
      </w:r>
      <w:bookmarkEnd w:id="26"/>
    </w:p>
    <w:p w:rsidRPr="00053DAD" w:rsidR="009500FA" w:rsidP="00E4384C" w:rsidRDefault="003E63FC" w14:paraId="68757681" w14:textId="66776ED9">
      <w:pPr>
        <w:ind w:firstLine="709"/>
        <w:jc w:val="both"/>
      </w:pPr>
      <w:r w:rsidRPr="00053DAD">
        <w:t xml:space="preserve">Тук се </w:t>
      </w:r>
      <w:r w:rsidRPr="00053DAD" w:rsidR="00E4384C">
        <w:rPr>
          <w:i/>
        </w:rPr>
        <w:t>включват тестовите случаи</w:t>
      </w:r>
      <w:r w:rsidRPr="00053DAD" w:rsidR="00E4384C">
        <w:t xml:space="preserve"> и какви видове тестване предвиждате в реалното изпълнение на проекта, напр. с колко и какви документи, в</w:t>
      </w:r>
      <w:r w:rsidRPr="00053DAD" w:rsidR="009500FA">
        <w:t xml:space="preserve"> какви браузъри, с какви приставки</w:t>
      </w:r>
      <w:r w:rsidRPr="00053DAD" w:rsidR="00E4384C">
        <w:t>, и т.н.</w:t>
      </w:r>
    </w:p>
    <w:p w:rsidRPr="00053DAD" w:rsidR="00A20718" w:rsidP="00A20718" w:rsidRDefault="00A20718" w14:paraId="7D5021AE" w14:textId="77777777">
      <w:pPr>
        <w:pStyle w:val="Heading1"/>
        <w:rPr>
          <w:rFonts w:ascii="Calibri" w:hAnsi="Calibri"/>
        </w:rPr>
      </w:pPr>
      <w:bookmarkStart w:name="_Toc96509804" w:id="27"/>
      <w:r w:rsidRPr="7BEABC76" w:rsidR="00A20718">
        <w:rPr>
          <w:rFonts w:ascii="Calibri" w:hAnsi="Calibri"/>
        </w:rPr>
        <w:t xml:space="preserve">Заключение и </w:t>
      </w:r>
      <w:r w:rsidRPr="7BEABC76" w:rsidR="00DF38A5">
        <w:rPr>
          <w:rFonts w:ascii="Calibri" w:hAnsi="Calibri"/>
        </w:rPr>
        <w:t>възможно</w:t>
      </w:r>
      <w:r w:rsidRPr="7BEABC76" w:rsidR="00A20718">
        <w:rPr>
          <w:rFonts w:ascii="Calibri" w:hAnsi="Calibri"/>
        </w:rPr>
        <w:t xml:space="preserve"> бъдещо развитие</w:t>
      </w:r>
      <w:bookmarkEnd w:id="27"/>
    </w:p>
    <w:p w:rsidRPr="00053DAD" w:rsidR="00A20718" w:rsidP="00A20718" w:rsidRDefault="00310D5E" w14:paraId="062902DB" w14:textId="3F82BC37">
      <w:pPr>
        <w:ind w:firstLine="709"/>
        <w:jc w:val="both"/>
      </w:pPr>
      <w:r w:rsidRPr="00053DAD">
        <w:t>В заключение, о</w:t>
      </w:r>
      <w:r w:rsidRPr="00053DAD" w:rsidR="004A2758">
        <w:t>бобщете</w:t>
      </w:r>
      <w:r w:rsidRPr="00053DAD" w:rsidR="00FB03FD">
        <w:t xml:space="preserve"> </w:t>
      </w:r>
      <w:r w:rsidRPr="00053DAD">
        <w:t xml:space="preserve">резултатите от работата ви по проекта, както и предимствата и ограничеността </w:t>
      </w:r>
      <w:r w:rsidRPr="00053DAD" w:rsidR="00FB03FD">
        <w:t xml:space="preserve">на </w:t>
      </w:r>
      <w:r w:rsidRPr="00053DAD">
        <w:t>изпол</w:t>
      </w:r>
      <w:r w:rsidRPr="00053DAD" w:rsidR="00F3770C">
        <w:t>званите технологии</w:t>
      </w:r>
      <w:r w:rsidRPr="00053DAD" w:rsidR="00D87CCC">
        <w:t xml:space="preserve"> </w:t>
      </w:r>
      <w:r w:rsidRPr="00053DAD" w:rsidR="00F3770C">
        <w:t>/</w:t>
      </w:r>
      <w:r w:rsidRPr="00053DAD" w:rsidR="00D87CCC">
        <w:t xml:space="preserve"> </w:t>
      </w:r>
      <w:r w:rsidRPr="00053DAD" w:rsidR="00F3770C">
        <w:t>езици</w:t>
      </w:r>
      <w:r w:rsidRPr="00053DAD" w:rsidR="00D87CCC">
        <w:t xml:space="preserve"> </w:t>
      </w:r>
      <w:r w:rsidRPr="00053DAD" w:rsidR="00F3770C">
        <w:t>/</w:t>
      </w:r>
      <w:r w:rsidRPr="00053DAD" w:rsidR="00D87CCC">
        <w:t xml:space="preserve"> </w:t>
      </w:r>
      <w:r w:rsidRPr="00053DAD" w:rsidR="00F3770C">
        <w:t>методи.</w:t>
      </w:r>
      <w:r w:rsidRPr="00053DAD">
        <w:t xml:space="preserve"> Укажете какви алтернативи могат да се използват и техните предимства и недостатъци. </w:t>
      </w:r>
      <w:r w:rsidRPr="00053DAD" w:rsidR="00C756E5">
        <w:t>Опишете каква е</w:t>
      </w:r>
      <w:r w:rsidRPr="00053DAD" w:rsidR="00FB03FD">
        <w:t xml:space="preserve"> използваемостта </w:t>
      </w:r>
      <w:r w:rsidRPr="00053DAD" w:rsidR="00C756E5">
        <w:t xml:space="preserve">на подобни решения </w:t>
      </w:r>
      <w:r w:rsidRPr="00053DAD" w:rsidR="00B63580">
        <w:t xml:space="preserve">в практиката </w:t>
      </w:r>
      <w:r w:rsidRPr="00053DAD" w:rsidR="00FB03FD">
        <w:t xml:space="preserve">и </w:t>
      </w:r>
      <w:r w:rsidRPr="00053DAD" w:rsidR="00C756E5">
        <w:t xml:space="preserve">какво бихте </w:t>
      </w:r>
      <w:r w:rsidRPr="00053DAD" w:rsidR="00FB03FD">
        <w:t>предл</w:t>
      </w:r>
      <w:r w:rsidRPr="00053DAD" w:rsidR="00C756E5">
        <w:t>ожили като</w:t>
      </w:r>
      <w:r w:rsidRPr="00053DAD" w:rsidR="00FB03FD">
        <w:t xml:space="preserve"> насоки за бъдещо развитие</w:t>
      </w:r>
      <w:r w:rsidRPr="00053DAD" w:rsidR="00C756E5">
        <w:t xml:space="preserve"> на вашето решение.</w:t>
      </w:r>
    </w:p>
    <w:p w:rsidRPr="00053DAD" w:rsidR="00A20718" w:rsidP="00A20718" w:rsidRDefault="00900A3D" w14:paraId="6E5F3BBC" w14:textId="77777777">
      <w:pPr>
        <w:pStyle w:val="Heading1"/>
        <w:rPr>
          <w:rFonts w:ascii="Calibri" w:hAnsi="Calibri"/>
        </w:rPr>
      </w:pPr>
      <w:bookmarkStart w:name="_Toc96509805" w:id="28"/>
      <w:r w:rsidRPr="7BEABC76" w:rsidR="00900A3D">
        <w:rPr>
          <w:rFonts w:ascii="Calibri" w:hAnsi="Calibri"/>
        </w:rPr>
        <w:t>Използвани литературни източници</w:t>
      </w:r>
      <w:r w:rsidRPr="7BEABC76" w:rsidR="00C756E5">
        <w:rPr>
          <w:rFonts w:ascii="Calibri" w:hAnsi="Calibri"/>
        </w:rPr>
        <w:t xml:space="preserve"> и Уеб сайтове</w:t>
      </w:r>
      <w:bookmarkEnd w:id="28"/>
    </w:p>
    <w:p w:rsidRPr="00053DAD" w:rsidR="00DD60C7" w:rsidP="00DD60C7" w:rsidRDefault="00DD60C7" w14:paraId="5E920799" w14:textId="06E38F8C">
      <w:pPr>
        <w:ind w:left="360"/>
      </w:pPr>
      <w:r w:rsidRPr="00053DAD">
        <w:t>Използвайте вградената функционалност на Word: References &gt; Citations &amp; Bibliography</w:t>
      </w:r>
    </w:p>
    <w:p w:rsidRPr="00053DAD" w:rsidR="00DD60C7" w:rsidP="00DD60C7" w:rsidRDefault="00DD60C7" w14:paraId="63069053" w14:textId="020B4549">
      <w:pPr>
        <w:ind w:left="360"/>
        <w:jc w:val="center"/>
      </w:pPr>
    </w:p>
    <w:p w:rsidRPr="00053DAD" w:rsidR="00872B15" w:rsidP="00872B15" w:rsidRDefault="006F17CF" w14:paraId="568393A1" w14:textId="056DC57C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53DAD" w:rsidR="00C756E5">
        <w:rPr>
          <w:rFonts w:ascii="Calibri" w:hAnsi="Calibri"/>
          <w:sz w:val="22"/>
        </w:rPr>
        <w:t>Уеб сайт на ….</w:t>
      </w:r>
      <w:r w:rsidRPr="00053DAD" w:rsidR="00872B15">
        <w:rPr>
          <w:rFonts w:ascii="Calibri" w:hAnsi="Calibri"/>
          <w:sz w:val="22"/>
        </w:rPr>
        <w:t>.</w:t>
      </w:r>
      <w:r w:rsidRPr="00053DAD" w:rsidR="00CD6E2F">
        <w:rPr>
          <w:rFonts w:ascii="Calibri" w:hAnsi="Calibri"/>
          <w:sz w:val="22"/>
        </w:rPr>
        <w:t>, адрес ….</w:t>
      </w:r>
    </w:p>
    <w:p w:rsidRPr="00053DAD" w:rsidR="00CD6E2F" w:rsidP="00CD6E2F" w:rsidRDefault="00CD6E2F" w14:paraId="10C37CE7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:rsidRPr="00053DAD" w:rsidR="00CD6E2F" w:rsidP="00CD6E2F" w:rsidRDefault="00CD6E2F" w14:paraId="369B7599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:rsidRPr="00053DAD" w:rsidR="00CD6E2F" w:rsidP="00CD6E2F" w:rsidRDefault="00CD6E2F" w14:paraId="04FB3398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:rsidRPr="00053DAD" w:rsidR="00A20718" w:rsidP="00A20718" w:rsidRDefault="00900A3D" w14:paraId="33F70CDC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</w:t>
      </w:r>
      <w:r w:rsidRPr="00053DAD" w:rsidR="00872B15">
        <w:rPr>
          <w:rFonts w:ascii="Calibri" w:hAnsi="Calibri"/>
          <w:sz w:val="22"/>
        </w:rPr>
        <w:t>к 2</w:t>
      </w:r>
    </w:p>
    <w:p w:rsidRPr="00053DAD" w:rsidR="00A20718" w:rsidP="00A20718" w:rsidRDefault="00872B15" w14:paraId="27B52811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3</w:t>
      </w:r>
    </w:p>
    <w:p w:rsidRPr="00053DAD" w:rsidR="00872B15" w:rsidP="00A20718" w:rsidRDefault="00872B15" w14:paraId="6BCEED57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4</w:t>
      </w:r>
    </w:p>
    <w:p w:rsidRPr="00053DAD" w:rsidR="00872B15" w:rsidP="00A20718" w:rsidRDefault="00872B15" w14:paraId="7C740249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5</w:t>
      </w:r>
    </w:p>
    <w:p w:rsidRPr="00053DAD" w:rsidR="00C756E5" w:rsidP="00C756E5" w:rsidRDefault="00C756E5" w14:paraId="0988A914" w14:textId="77777777">
      <w:pPr>
        <w:pStyle w:val="ListParagraph"/>
        <w:rPr>
          <w:rFonts w:ascii="Calibri" w:hAnsi="Calibri"/>
          <w:sz w:val="22"/>
        </w:rPr>
      </w:pPr>
    </w:p>
    <w:p w:rsidRPr="00053DAD" w:rsidR="00C756E5" w:rsidP="00C756E5" w:rsidRDefault="0A1C31B5" w14:paraId="5ACB0FCC" w14:textId="4035ECF0">
      <w:pPr>
        <w:pStyle w:val="Heading1"/>
        <w:rPr>
          <w:rFonts w:ascii="Calibri" w:hAnsi="Calibri"/>
        </w:rPr>
      </w:pPr>
      <w:bookmarkStart w:name="_Toc96509806" w:id="29"/>
      <w:r w:rsidRPr="7BEABC76" w:rsidR="0A1C31B5">
        <w:rPr>
          <w:rFonts w:ascii="Calibri" w:hAnsi="Calibri"/>
        </w:rPr>
        <w:t>Приложения</w:t>
      </w:r>
      <w:bookmarkEnd w:id="29"/>
    </w:p>
    <w:p w:rsidRPr="00CA321A" w:rsidR="00C756E5" w:rsidP="00CA321A" w:rsidRDefault="00C756E5" w14:paraId="3B29F368" w14:textId="77777777">
      <w:pPr>
        <w:pStyle w:val="ListParagraph"/>
        <w:ind w:left="90" w:firstLine="630"/>
        <w:rPr>
          <w:rFonts w:ascii="Calibri" w:hAnsi="Calibri" w:eastAsia="Times New Roman"/>
          <w:sz w:val="22"/>
        </w:rPr>
      </w:pPr>
      <w:r w:rsidRPr="00053DAD">
        <w:rPr>
          <w:rFonts w:ascii="Calibri" w:hAnsi="Calibri"/>
          <w:sz w:val="22"/>
        </w:rPr>
        <w:t>При необходимост можете да добавите и допълнителни секции под формата на апендикси.</w:t>
      </w:r>
      <w:r w:rsidRPr="00053DAD" w:rsidR="00FF13C7">
        <w:rPr>
          <w:rFonts w:ascii="Calibri" w:hAnsi="Calibri"/>
          <w:sz w:val="22"/>
        </w:rPr>
        <w:t xml:space="preserve"> Таблица с диаграми, таблици </w:t>
      </w:r>
      <w:r w:rsidRPr="00CA321A" w:rsidR="00FF13C7">
        <w:rPr>
          <w:rFonts w:ascii="Calibri" w:hAnsi="Calibri" w:eastAsia="Times New Roman"/>
          <w:sz w:val="22"/>
        </w:rPr>
        <w:t>и графики</w:t>
      </w:r>
    </w:p>
    <w:p w:rsidRPr="00CA321A" w:rsidR="00C756E5" w:rsidP="00C756E5" w:rsidRDefault="00C756E5" w14:paraId="536B9EA4" w14:textId="77777777">
      <w:pPr>
        <w:pStyle w:val="ListParagraph"/>
        <w:rPr>
          <w:rFonts w:ascii="Calibri" w:hAnsi="Calibri" w:eastAsia="Times New Roman"/>
          <w:sz w:val="22"/>
        </w:rPr>
      </w:pPr>
    </w:p>
    <w:p w:rsidR="00CA321A" w:rsidP="00CA321A" w:rsidRDefault="00C756E5" w14:paraId="6DD4D761" w14:textId="77777777">
      <w:pPr>
        <w:ind w:firstLine="709"/>
        <w:jc w:val="both"/>
        <w:rPr>
          <w:i/>
        </w:rPr>
      </w:pPr>
      <w:r w:rsidRPr="00053DAD">
        <w:rPr>
          <w:i/>
        </w:rPr>
        <w:t>Заб</w:t>
      </w:r>
      <w:r w:rsidR="00CA321A">
        <w:rPr>
          <w:i/>
        </w:rPr>
        <w:t>ележка</w:t>
      </w:r>
      <w:r w:rsidRPr="00053DAD">
        <w:rPr>
          <w:i/>
        </w:rPr>
        <w:t xml:space="preserve">: </w:t>
      </w:r>
    </w:p>
    <w:p w:rsidR="00EE19F7" w:rsidP="00CA321A" w:rsidRDefault="00CA321A" w14:paraId="62B1ECD1" w14:textId="0CF6B300">
      <w:pPr>
        <w:numPr>
          <w:ilvl w:val="0"/>
          <w:numId w:val="19"/>
        </w:numPr>
        <w:jc w:val="both"/>
        <w:rPr>
          <w:i/>
        </w:rPr>
      </w:pPr>
      <w:r w:rsidRPr="00CA321A">
        <w:rPr>
          <w:i/>
        </w:rPr>
        <w:t>Д</w:t>
      </w:r>
      <w:r w:rsidRPr="00CA321A" w:rsidR="00C756E5">
        <w:rPr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Pr="00CA321A" w:rsidR="00C32BCD">
        <w:rPr>
          <w:i/>
        </w:rPr>
        <w:t>,</w:t>
      </w:r>
      <w:r w:rsidRPr="00CA321A" w:rsidR="00C756E5">
        <w:rPr>
          <w:i/>
        </w:rPr>
        <w:t xml:space="preserve"> в </w:t>
      </w:r>
      <w:r w:rsidRPr="00CA321A" w:rsidR="003E63FC">
        <w:rPr>
          <w:i/>
        </w:rPr>
        <w:t>канала на екипа в Teams</w:t>
      </w:r>
      <w:r w:rsidRPr="00CA321A" w:rsidR="00C756E5">
        <w:rPr>
          <w:i/>
        </w:rPr>
        <w:t>.</w:t>
      </w:r>
    </w:p>
    <w:p w:rsidRPr="00CA321A" w:rsidR="00CA321A" w:rsidP="00CA321A" w:rsidRDefault="00CA321A" w14:paraId="6F3DC7F6" w14:textId="0CAF5BAF">
      <w:pPr>
        <w:numPr>
          <w:ilvl w:val="0"/>
          <w:numId w:val="19"/>
        </w:numPr>
        <w:jc w:val="both"/>
        <w:rPr>
          <w:i/>
        </w:rPr>
      </w:pPr>
      <w:r>
        <w:rPr>
          <w:i/>
        </w:rPr>
        <w:t xml:space="preserve">Кода на проекта, базата данни и документацията трябва да са налични в репозитори в </w:t>
      </w:r>
      <w:r>
        <w:rPr>
          <w:i/>
          <w:lang w:val="en-US"/>
        </w:rPr>
        <w:t>GitHub</w:t>
      </w:r>
      <w:r>
        <w:rPr>
          <w:i/>
        </w:rPr>
        <w:t>, което е копие на заданието генерирано в организацията.</w:t>
      </w:r>
    </w:p>
    <w:p w:rsidRPr="00053DAD" w:rsidR="00EE19F7" w:rsidRDefault="00EE19F7" w14:paraId="0165434C" w14:textId="77777777">
      <w:pPr>
        <w:spacing w:after="0" w:line="240" w:lineRule="auto"/>
        <w:rPr>
          <w:i/>
        </w:rPr>
      </w:pPr>
      <w:r w:rsidRPr="00053DAD">
        <w:rPr>
          <w:i/>
        </w:rPr>
        <w:lastRenderedPageBreak/>
        <w:br w:type="page"/>
      </w:r>
    </w:p>
    <w:p w:rsidRPr="00053DAD" w:rsidR="00C756E5" w:rsidP="00EE19F7" w:rsidRDefault="00EE19F7" w14:paraId="2D8B3A95" w14:textId="3DD3EB21">
      <w:pPr>
        <w:pStyle w:val="Heading1"/>
        <w:rPr/>
      </w:pPr>
      <w:bookmarkStart w:name="_Toc96509807" w:id="30"/>
      <w:r w:rsidR="00EE19F7">
        <w:rPr/>
        <w:t>Критерии и показатели за оценяване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:rsidTr="00163860" w14:paraId="5BB3E807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F160B42" w14:textId="77777777">
            <w:pPr>
              <w:rPr>
                <w:b/>
              </w:rPr>
            </w:pPr>
            <w:r>
              <w:rPr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7BBAB758" w14:textId="77777777">
            <w:pPr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4518990A" w14:textId="77777777">
            <w:pPr>
              <w:jc w:val="center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163860" w:rsidTr="00163860" w14:paraId="2698E890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1FD934C1" w14:textId="77777777">
            <w:r>
              <w:t xml:space="preserve">2. </w:t>
            </w:r>
            <w:hyperlink w:history="1" w:anchor="_Цели_и_обхват" r:id="rId16">
              <w:r>
                <w:rPr>
                  <w:rStyle w:val="Hyperlink"/>
                </w:rPr>
                <w:t>Цели и обхват на софтуерното приложение</w:t>
              </w:r>
            </w:hyperlink>
          </w:p>
          <w:p w:rsidR="00163860" w:rsidRDefault="00163860" w14:paraId="6AC98C47" w14:textId="77777777">
            <w:r>
              <w:t xml:space="preserve">3.1 </w:t>
            </w:r>
            <w:hyperlink w:history="1" w:anchor="_Потребителски_изисквания_и" r:id="rId17">
              <w:r>
                <w:rPr>
                  <w:rStyle w:val="Hyperlink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1177A86" w14:textId="77777777">
            <w:pPr>
              <w:jc w:val="center"/>
            </w:pPr>
            <w:r>
              <w:t>5</w:t>
            </w:r>
          </w:p>
          <w:p w:rsidR="00163860" w:rsidRDefault="00163860" w14:paraId="0CC454E7" w14:textId="77777777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62F9DCCF" w14:textId="77777777">
            <w:pPr>
              <w:jc w:val="center"/>
            </w:pPr>
            <w:r>
              <w:t>04.03.2022</w:t>
            </w:r>
          </w:p>
        </w:tc>
      </w:tr>
      <w:tr w:rsidR="00163860" w:rsidTr="00163860" w14:paraId="6AE69235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31E9D59" w14:textId="77777777">
            <w:r>
              <w:t xml:space="preserve">3.2 </w:t>
            </w:r>
            <w:hyperlink w:history="1" w:anchor="_Примерен_потребителски_интерфейс" r:id="rId18">
              <w:r>
                <w:rPr>
                  <w:rStyle w:val="Hyperlink"/>
                </w:rPr>
                <w:t>Примерен потребителски интерфейс</w:t>
              </w:r>
            </w:hyperlink>
          </w:p>
          <w:p w:rsidR="00163860" w:rsidRDefault="00163860" w14:paraId="588752A5" w14:textId="77777777">
            <w:r>
              <w:t xml:space="preserve">3.3 </w:t>
            </w:r>
            <w:hyperlink w:history="1" w:anchor="_Диаграми_на_анализа" r:id="rId19">
              <w:r>
                <w:rPr>
                  <w:rStyle w:val="Hyperlink"/>
                </w:rPr>
                <w:t>Диаграми на анализа</w:t>
              </w:r>
            </w:hyperlink>
          </w:p>
          <w:p w:rsidR="00163860" w:rsidRDefault="00163860" w14:paraId="5A7A72AF" w14:textId="77777777">
            <w:r>
              <w:t xml:space="preserve">3.4 </w:t>
            </w:r>
            <w:hyperlink w:history="1" w:anchor="_Модел_на_съдържанието" r:id="rId20">
              <w:r>
                <w:rPr>
                  <w:rStyle w:val="Hyperlink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68E8F40" w14:textId="77777777">
            <w:pPr>
              <w:jc w:val="center"/>
            </w:pPr>
            <w:r>
              <w:t>5</w:t>
            </w:r>
          </w:p>
          <w:p w:rsidR="00163860" w:rsidRDefault="00163860" w14:paraId="461A3E66" w14:textId="77777777">
            <w:pPr>
              <w:jc w:val="center"/>
            </w:pPr>
            <w:r>
              <w:t>5</w:t>
            </w:r>
          </w:p>
          <w:p w:rsidR="00163860" w:rsidRDefault="00163860" w14:paraId="77D8B913" w14:textId="77777777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50410EEE" w14:textId="77777777">
            <w:pPr>
              <w:jc w:val="center"/>
            </w:pPr>
            <w:r>
              <w:t>18.03.2022</w:t>
            </w:r>
          </w:p>
        </w:tc>
      </w:tr>
      <w:tr w:rsidR="00163860" w:rsidTr="00163860" w14:paraId="16F3C0E1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A83DB9D" w14:textId="77777777">
            <w:r>
              <w:t xml:space="preserve">4.1 </w:t>
            </w:r>
            <w:hyperlink w:history="1" w:anchor="_Дизайн" r:id="rId21">
              <w:r>
                <w:rPr>
                  <w:rStyle w:val="Hyperlink"/>
                </w:rPr>
                <w:t xml:space="preserve">Реализация на структура на приложението (3-layer),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Разделение на кода според предназначението му.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>Допълване  на Class диаграми/3.3/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1F8CE04B" w14:textId="77777777">
            <w:pPr>
              <w:jc w:val="center"/>
            </w:pPr>
            <w:r>
              <w:t>10</w:t>
            </w:r>
          </w:p>
          <w:p w:rsidR="00163860" w:rsidRDefault="00163860" w14:paraId="7A8550F2" w14:textId="77777777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677F3A7D" w14:textId="77777777">
            <w:pPr>
              <w:jc w:val="center"/>
            </w:pPr>
            <w:r>
              <w:t>16.04.2022</w:t>
            </w:r>
          </w:p>
        </w:tc>
      </w:tr>
      <w:tr w:rsidR="00163860" w:rsidTr="00163860" w14:paraId="486A5225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03B27B2" w14:textId="77777777">
            <w:r>
              <w:t xml:space="preserve">4.2 </w:t>
            </w:r>
            <w:hyperlink w:history="1" w:anchor="_Дизайн" r:id="rId22">
              <w:r>
                <w:rPr>
                  <w:rStyle w:val="Hyperlink"/>
                </w:rPr>
                <w:t>Организация и код на заявките към база от данни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186E94BC" w14:textId="77777777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654CA532" w14:textId="77777777">
            <w:pPr>
              <w:jc w:val="center"/>
            </w:pPr>
            <w:r>
              <w:t>30.04.2022</w:t>
            </w:r>
          </w:p>
        </w:tc>
      </w:tr>
      <w:tr w:rsidR="00163860" w:rsidTr="00163860" w14:paraId="63BFF288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1DE2D42" w14:textId="77777777">
            <w:r>
              <w:t xml:space="preserve">4.3 </w:t>
            </w:r>
            <w:hyperlink w:history="1" w:anchor="_Дизайн" r:id="rId23">
              <w:r>
                <w:rPr>
                  <w:rStyle w:val="Hyperlink"/>
                </w:rPr>
                <w:t>Наличие и интуитивност на потребителски интерфейс (конзолен, графичен, уеб)</w:t>
              </w:r>
            </w:hyperlink>
            <w:r>
              <w:t xml:space="preserve">.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37B1252" w14:textId="77777777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137AA95C" w14:textId="77777777">
            <w:pPr>
              <w:jc w:val="center"/>
            </w:pPr>
            <w:r>
              <w:t>31.05.2022</w:t>
            </w:r>
          </w:p>
        </w:tc>
      </w:tr>
      <w:tr w:rsidR="00163860" w:rsidTr="00163860" w14:paraId="431A098A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5C82984" w14:textId="77777777">
            <w:r>
              <w:t xml:space="preserve">5. </w:t>
            </w:r>
            <w:hyperlink w:history="1" w:anchor="_Тестване" r:id="rId24">
              <w:r>
                <w:rPr>
                  <w:rStyle w:val="Hyperlink"/>
                </w:rPr>
                <w:t>Наличие и организация на автоматизирани тестове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7AED8C2F" w14:textId="77777777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0627E21C" w14:textId="77777777">
            <w:pPr>
              <w:jc w:val="center"/>
            </w:pPr>
            <w:r>
              <w:t>15.06.2022</w:t>
            </w:r>
          </w:p>
        </w:tc>
      </w:tr>
      <w:tr w:rsidR="00163860" w:rsidTr="00163860" w14:paraId="2118DBEE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8ECC3E8" w14:textId="77777777">
            <w:r>
              <w:t>6. Организация на проекта в система за контрол на изходния код и употреба на добри практики (merge requests, code reviews, branching strategy)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0E246DC8" w14:textId="77777777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2694449C" w14:textId="77777777">
            <w:pPr>
              <w:jc w:val="center"/>
            </w:pPr>
            <w:r>
              <w:t>25.06.2022</w:t>
            </w:r>
          </w:p>
        </w:tc>
      </w:tr>
      <w:tr w:rsidR="00163860" w:rsidTr="00163860" w14:paraId="1BB51923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1BA0955" w14:textId="77777777">
            <w:r>
              <w:t xml:space="preserve">1. </w:t>
            </w:r>
            <w:hyperlink w:history="1" w:anchor="_Въведение" r:id="rId25">
              <w:r>
                <w:rPr>
                  <w:rStyle w:val="Hyperlink"/>
                </w:rPr>
                <w:t>Въведение. Ниво на завършеност на проекта</w:t>
              </w:r>
            </w:hyperlink>
            <w:r>
              <w:t xml:space="preserve">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63860" w:rsidRDefault="00163860" w14:paraId="6904F3D8" w14:textId="77777777"/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7E0B89DF" w14:textId="77777777">
            <w:r>
              <w:t>30.06.2022</w:t>
            </w:r>
          </w:p>
        </w:tc>
      </w:tr>
      <w:tr w:rsidR="00163860" w:rsidTr="00163860" w14:paraId="79CFFF26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0D922790" w14:textId="77777777">
            <w:r>
              <w:t>Документация на проекта (XML comments, wiki, etc.)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B047C9B" w14:textId="77777777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362D101D" w14:textId="77777777">
            <w:pPr>
              <w:jc w:val="center"/>
            </w:pPr>
            <w:r>
              <w:t>текущо</w:t>
            </w:r>
          </w:p>
        </w:tc>
      </w:tr>
      <w:tr w:rsidR="00163860" w:rsidTr="00163860" w14:paraId="115D1C1A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B7C541C" w14:textId="77777777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63860" w:rsidRDefault="00163860" w14:paraId="2BB38107" w14:textId="77777777">
            <w:pPr>
              <w:jc w:val="center"/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2069AEA1" w14:textId="77777777">
            <w:pPr>
              <w:jc w:val="center"/>
            </w:pPr>
            <w:r>
              <w:t>30.06.2022</w:t>
            </w:r>
          </w:p>
        </w:tc>
      </w:tr>
      <w:tr w:rsidR="00163860" w:rsidTr="00163860" w14:paraId="62B769A5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C0BBB1B" w14:textId="77777777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915D45A" w14:textId="77777777">
            <w:pPr>
              <w:jc w:val="center"/>
            </w:pPr>
            <w:r>
              <w:t>100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4580367E" w14:textId="77777777">
            <w:pPr>
              <w:jc w:val="center"/>
            </w:pPr>
            <w:r>
              <w:t>Финал на първа фаза</w:t>
            </w:r>
          </w:p>
        </w:tc>
      </w:tr>
    </w:tbl>
    <w:p w:rsidRPr="00053DAD" w:rsidR="00EE19F7" w:rsidP="00EE19F7" w:rsidRDefault="00EE19F7" w14:paraId="05F02284" w14:textId="77777777">
      <w:pPr>
        <w:rPr>
          <w:rFonts w:eastAsia="Calibri"/>
        </w:rPr>
      </w:pPr>
    </w:p>
    <w:sectPr w:rsidRPr="00053DAD" w:rsidR="00EE19F7" w:rsidSect="003E63F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orient="portrait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ED5" w:rsidP="00782043" w:rsidRDefault="00FB0ED5" w14:paraId="0344C4A6" w14:textId="77777777">
      <w:pPr>
        <w:spacing w:after="0" w:line="240" w:lineRule="auto"/>
      </w:pPr>
      <w:r>
        <w:separator/>
      </w:r>
    </w:p>
  </w:endnote>
  <w:endnote w:type="continuationSeparator" w:id="0">
    <w:p w:rsidR="00FB0ED5" w:rsidP="00782043" w:rsidRDefault="00FB0ED5" w14:paraId="1E240C0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3C7" w:rsidRDefault="00FF13C7" w14:paraId="1ED350D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B15" w:rsidRDefault="00872B15" w14:paraId="795363FA" w14:textId="0A935E8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5645A">
      <w:rPr>
        <w:noProof/>
      </w:rPr>
      <w:t>2</w:t>
    </w:r>
    <w:r>
      <w:fldChar w:fldCharType="end"/>
    </w:r>
  </w:p>
  <w:p w:rsidR="00872B15" w:rsidRDefault="00872B15" w14:paraId="0F2F710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3C7" w:rsidRDefault="00FF13C7" w14:paraId="7B7F828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ED5" w:rsidP="00782043" w:rsidRDefault="00FB0ED5" w14:paraId="46304F93" w14:textId="77777777">
      <w:pPr>
        <w:spacing w:after="0" w:line="240" w:lineRule="auto"/>
      </w:pPr>
      <w:r>
        <w:separator/>
      </w:r>
    </w:p>
  </w:footnote>
  <w:footnote w:type="continuationSeparator" w:id="0">
    <w:p w:rsidR="00FB0ED5" w:rsidP="00782043" w:rsidRDefault="00FB0ED5" w14:paraId="5ABC67F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3C7" w:rsidRDefault="00FF13C7" w14:paraId="73F1E7F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9180" w:type="dxa"/>
      <w:tblInd w:w="-72" w:type="dxa"/>
      <w:tblBorders>
        <w:bottom w:val="single" w:color="auto" w:sz="4" w:space="0"/>
        <w:insideH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Pr="00E70F4B" w:rsidR="008048BF" w:rsidTr="008048BF" w14:paraId="3A452DA7" w14:textId="77777777">
      <w:tc>
        <w:tcPr>
          <w:tcW w:w="1350" w:type="dxa"/>
          <w:shd w:val="clear" w:color="auto" w:fill="auto"/>
        </w:tcPr>
        <w:p w:rsidRPr="00E70F4B" w:rsidR="008048BF" w:rsidP="008048BF" w:rsidRDefault="00B73EC5" w14:paraId="6D36DA9B" w14:textId="77777777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:rsidRPr="00E70F4B" w:rsidR="008048BF" w:rsidP="008048BF" w:rsidRDefault="008048BF" w14:paraId="6C6D5AE6" w14:textId="77777777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:rsidRPr="008048BF" w:rsidR="00CA6B23" w:rsidP="008048BF" w:rsidRDefault="008048BF" w14:paraId="0AF54280" w14:textId="77777777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w:history="1" r:id="rId2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3C7" w:rsidRDefault="00FF13C7" w14:paraId="35C9C91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" w15:restartNumberingAfterBreak="0">
    <w:nsid w:val="05BB170A"/>
    <w:multiLevelType w:val="hybridMultilevel"/>
    <w:tmpl w:val="05F282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6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25">
    <w:abstractNumId w:val="19"/>
  </w:num>
  <w:num w:numId="1">
    <w:abstractNumId w:val="1"/>
  </w:num>
  <w:num w:numId="2">
    <w:abstractNumId w:val="17"/>
  </w:num>
  <w:num w:numId="3">
    <w:abstractNumId w:val="11"/>
  </w:num>
  <w:num w:numId="4">
    <w:abstractNumId w:val="10"/>
  </w:num>
  <w:num w:numId="5">
    <w:abstractNumId w:val="3"/>
  </w:num>
  <w:num w:numId="6">
    <w:abstractNumId w:val="14"/>
  </w:num>
  <w:num w:numId="7">
    <w:abstractNumId w:val="0"/>
  </w:num>
  <w:num w:numId="8">
    <w:abstractNumId w:val="9"/>
  </w:num>
  <w:num w:numId="9">
    <w:abstractNumId w:val="15"/>
  </w:num>
  <w:num w:numId="10">
    <w:abstractNumId w:val="18"/>
  </w:num>
  <w:num w:numId="11">
    <w:abstractNumId w:val="12"/>
  </w:num>
  <w:num w:numId="12">
    <w:abstractNumId w:val="17"/>
  </w:num>
  <w:num w:numId="13">
    <w:abstractNumId w:val="7"/>
  </w:num>
  <w:num w:numId="14">
    <w:abstractNumId w:val="4"/>
  </w:num>
  <w:num w:numId="15">
    <w:abstractNumId w:val="8"/>
  </w:num>
  <w:num w:numId="16">
    <w:abstractNumId w:val="5"/>
  </w:num>
  <w:num w:numId="17">
    <w:abstractNumId w:val="6"/>
  </w:num>
  <w:num w:numId="18">
    <w:abstractNumId w:val="16"/>
  </w:num>
  <w:num w:numId="19">
    <w:abstractNumId w:val="13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trackRevisions w:val="tru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50"/>
    <w:rsid w:val="00023EF2"/>
    <w:rsid w:val="00037E28"/>
    <w:rsid w:val="00053DAD"/>
    <w:rsid w:val="0005645A"/>
    <w:rsid w:val="00065824"/>
    <w:rsid w:val="00065D37"/>
    <w:rsid w:val="00072E82"/>
    <w:rsid w:val="00085380"/>
    <w:rsid w:val="000A7BD0"/>
    <w:rsid w:val="000B217D"/>
    <w:rsid w:val="000F00FE"/>
    <w:rsid w:val="00123BFE"/>
    <w:rsid w:val="001521BE"/>
    <w:rsid w:val="00163860"/>
    <w:rsid w:val="0018249E"/>
    <w:rsid w:val="00184403"/>
    <w:rsid w:val="00191B37"/>
    <w:rsid w:val="001B1AA8"/>
    <w:rsid w:val="001E2B7F"/>
    <w:rsid w:val="001F113B"/>
    <w:rsid w:val="00200F1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47C52"/>
    <w:rsid w:val="00347FAF"/>
    <w:rsid w:val="00353A23"/>
    <w:rsid w:val="003854B7"/>
    <w:rsid w:val="003B7DDD"/>
    <w:rsid w:val="003E63FC"/>
    <w:rsid w:val="004667D0"/>
    <w:rsid w:val="00496017"/>
    <w:rsid w:val="004A15A2"/>
    <w:rsid w:val="004A2758"/>
    <w:rsid w:val="004A736F"/>
    <w:rsid w:val="004E3E29"/>
    <w:rsid w:val="004E6301"/>
    <w:rsid w:val="004F42AF"/>
    <w:rsid w:val="00507D08"/>
    <w:rsid w:val="00511A67"/>
    <w:rsid w:val="0055040B"/>
    <w:rsid w:val="005728E7"/>
    <w:rsid w:val="005A3048"/>
    <w:rsid w:val="005A3115"/>
    <w:rsid w:val="005C774F"/>
    <w:rsid w:val="00603E2C"/>
    <w:rsid w:val="00606134"/>
    <w:rsid w:val="00610C5F"/>
    <w:rsid w:val="00626070"/>
    <w:rsid w:val="0064733D"/>
    <w:rsid w:val="00660889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53217"/>
    <w:rsid w:val="00766FD3"/>
    <w:rsid w:val="00774FA5"/>
    <w:rsid w:val="00782043"/>
    <w:rsid w:val="007E1755"/>
    <w:rsid w:val="008048BF"/>
    <w:rsid w:val="00833594"/>
    <w:rsid w:val="008340F8"/>
    <w:rsid w:val="00835CDA"/>
    <w:rsid w:val="00852E8D"/>
    <w:rsid w:val="00872B15"/>
    <w:rsid w:val="008818BA"/>
    <w:rsid w:val="008B28D9"/>
    <w:rsid w:val="008D0C36"/>
    <w:rsid w:val="00900A3D"/>
    <w:rsid w:val="00911681"/>
    <w:rsid w:val="00925D50"/>
    <w:rsid w:val="009500FA"/>
    <w:rsid w:val="0099075C"/>
    <w:rsid w:val="009F2763"/>
    <w:rsid w:val="009F37B9"/>
    <w:rsid w:val="00A20718"/>
    <w:rsid w:val="00A26606"/>
    <w:rsid w:val="00A444B2"/>
    <w:rsid w:val="00AB343A"/>
    <w:rsid w:val="00AD30D9"/>
    <w:rsid w:val="00B07D6E"/>
    <w:rsid w:val="00B22296"/>
    <w:rsid w:val="00B31B36"/>
    <w:rsid w:val="00B36E42"/>
    <w:rsid w:val="00B5151B"/>
    <w:rsid w:val="00B63580"/>
    <w:rsid w:val="00B73EC5"/>
    <w:rsid w:val="00B90CB8"/>
    <w:rsid w:val="00BE4B71"/>
    <w:rsid w:val="00C05416"/>
    <w:rsid w:val="00C07A1F"/>
    <w:rsid w:val="00C32BCD"/>
    <w:rsid w:val="00C4185C"/>
    <w:rsid w:val="00C7192E"/>
    <w:rsid w:val="00C756E5"/>
    <w:rsid w:val="00CA321A"/>
    <w:rsid w:val="00CA6B23"/>
    <w:rsid w:val="00CB37B9"/>
    <w:rsid w:val="00CB44F0"/>
    <w:rsid w:val="00CD6709"/>
    <w:rsid w:val="00CD6E2F"/>
    <w:rsid w:val="00D21329"/>
    <w:rsid w:val="00D51CDE"/>
    <w:rsid w:val="00D61573"/>
    <w:rsid w:val="00D63EE6"/>
    <w:rsid w:val="00D65547"/>
    <w:rsid w:val="00D87CCC"/>
    <w:rsid w:val="00DA5BAD"/>
    <w:rsid w:val="00DD60C7"/>
    <w:rsid w:val="00DF38A5"/>
    <w:rsid w:val="00DF659E"/>
    <w:rsid w:val="00E03DDF"/>
    <w:rsid w:val="00E147B9"/>
    <w:rsid w:val="00E220D4"/>
    <w:rsid w:val="00E3171F"/>
    <w:rsid w:val="00E4384C"/>
    <w:rsid w:val="00E87220"/>
    <w:rsid w:val="00EC1CD4"/>
    <w:rsid w:val="00EE19F7"/>
    <w:rsid w:val="00EE5B58"/>
    <w:rsid w:val="00F005AD"/>
    <w:rsid w:val="00F23F40"/>
    <w:rsid w:val="00F3770C"/>
    <w:rsid w:val="00F730B3"/>
    <w:rsid w:val="00F778FF"/>
    <w:rsid w:val="00F84550"/>
    <w:rsid w:val="00FB03FD"/>
    <w:rsid w:val="00FB0ED5"/>
    <w:rsid w:val="00FE27BC"/>
    <w:rsid w:val="00FF13C7"/>
    <w:rsid w:val="01B6FD0E"/>
    <w:rsid w:val="03188592"/>
    <w:rsid w:val="0A1C31B5"/>
    <w:rsid w:val="0A6CFD66"/>
    <w:rsid w:val="0BA00A14"/>
    <w:rsid w:val="15308769"/>
    <w:rsid w:val="1B76E423"/>
    <w:rsid w:val="1C0AD5B5"/>
    <w:rsid w:val="1CF98C27"/>
    <w:rsid w:val="1D12B484"/>
    <w:rsid w:val="1DA6A616"/>
    <w:rsid w:val="1E0202DB"/>
    <w:rsid w:val="286E400E"/>
    <w:rsid w:val="2EEECFDD"/>
    <w:rsid w:val="2F32CAAD"/>
    <w:rsid w:val="32724D49"/>
    <w:rsid w:val="335640DC"/>
    <w:rsid w:val="37912CCD"/>
    <w:rsid w:val="3AC8CD8F"/>
    <w:rsid w:val="3EC420E7"/>
    <w:rsid w:val="41D1210C"/>
    <w:rsid w:val="4374522C"/>
    <w:rsid w:val="45E2F7BD"/>
    <w:rsid w:val="4B7AD071"/>
    <w:rsid w:val="4BD2B44C"/>
    <w:rsid w:val="4D020C15"/>
    <w:rsid w:val="4DEDE182"/>
    <w:rsid w:val="4F518C4F"/>
    <w:rsid w:val="552D74B2"/>
    <w:rsid w:val="55657AB6"/>
    <w:rsid w:val="579CB14E"/>
    <w:rsid w:val="5A38EBD9"/>
    <w:rsid w:val="5C87EED5"/>
    <w:rsid w:val="5E20878F"/>
    <w:rsid w:val="5FBC57F0"/>
    <w:rsid w:val="60320B07"/>
    <w:rsid w:val="61CDDB68"/>
    <w:rsid w:val="63CB3962"/>
    <w:rsid w:val="64620BF9"/>
    <w:rsid w:val="64620BF9"/>
    <w:rsid w:val="65DA37E9"/>
    <w:rsid w:val="65DEDF23"/>
    <w:rsid w:val="69357D1C"/>
    <w:rsid w:val="70F3336C"/>
    <w:rsid w:val="71D76198"/>
    <w:rsid w:val="7243DA30"/>
    <w:rsid w:val="757284AD"/>
    <w:rsid w:val="77CC52C8"/>
    <w:rsid w:val="7BEABC76"/>
    <w:rsid w:val="7DB88E17"/>
    <w:rsid w:val="7FC2C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styleId="HeaderChar" w:customStyle="1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styleId="FooterChar" w:customStyle="1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styleId="Heading1Char" w:customStyle="1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styleId="Heading2Char" w:customStyle="1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styleId="Heading3Char" w:customStyle="1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styleId="Heading4Char" w:customStyle="1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styleId="Heading5Char" w:customStyle="1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styleId="Heading6Char" w:customStyle="1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styleId="Heading7Char" w:customStyle="1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styleId="Heading8Char" w:customStyle="1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styleId="Heading9Char" w:customStyle="1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hAnsi="Times New Roman" w:eastAsia="Calibri"/>
      <w:sz w:val="24"/>
    </w:rPr>
  </w:style>
  <w:style w:type="paragraph" w:styleId="NoSpacing">
    <w:name w:val="No Spacing"/>
    <w:uiPriority w:val="1"/>
    <w:qFormat/>
    <w:rsid w:val="00A20718"/>
    <w:rPr>
      <w:rFonts w:ascii="Times New Roman" w:hAnsi="Times New Roman" w:eastAsia="Calibri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hAnsi="Times New Roman" w:eastAsia="Calibri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hAnsi="Times New Roman" w:eastAsia="Calibri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hAnsi="Times New Roman" w:eastAsia="Calibri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styleId="Default" w:customStyle="1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normaltextrun" w:customStyle="1">
    <w:name w:val="normaltextrun"/>
    <w:basedOn w:val="DefaultParagraphFont"/>
    <w:rsid w:val="00AD30D9"/>
  </w:style>
  <w:style w:type="character" w:styleId="eop" w:customStyle="1">
    <w:name w:val="eop"/>
    <w:basedOn w:val="DefaultParagraphFont"/>
    <w:rsid w:val="00AD30D9"/>
  </w:style>
  <w:style w:type="paragraph" w:styleId="paragraph" w:customStyle="1">
    <w:name w:val="paragraph"/>
    <w:basedOn w:val="Normal"/>
    <w:rsid w:val="0062607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18" /><Relationship Type="http://schemas.openxmlformats.org/officeDocument/2006/relationships/header" Target="header1.xml" Id="rId26" /><Relationship Type="http://schemas.openxmlformats.org/officeDocument/2006/relationships/customXml" Target="../customXml/item3.xml" Id="rId3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17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5" /><Relationship Type="http://schemas.openxmlformats.org/officeDocument/2006/relationships/theme" Target="theme/theme1.xml" Id="rId33" /><Relationship Type="http://schemas.openxmlformats.org/officeDocument/2006/relationships/customXml" Target="../customXml/item2.xml" Id="rId2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16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0" /><Relationship Type="http://schemas.openxmlformats.org/officeDocument/2006/relationships/footer" Target="footer2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4" /><Relationship Type="http://schemas.openxmlformats.org/officeDocument/2006/relationships/fontTable" Target="fontTable.xml" Id="rId32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3" /><Relationship Type="http://schemas.openxmlformats.org/officeDocument/2006/relationships/footer" Target="footer1.xml" Id="rId28" /><Relationship Type="http://schemas.openxmlformats.org/officeDocument/2006/relationships/endnotes" Target="endnotes.xml" Id="rId10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19" /><Relationship Type="http://schemas.openxmlformats.org/officeDocument/2006/relationships/footer" Target="footer3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2" /><Relationship Type="http://schemas.openxmlformats.org/officeDocument/2006/relationships/header" Target="header2.xml" Id="rId27" /><Relationship Type="http://schemas.openxmlformats.org/officeDocument/2006/relationships/header" Target="header3.xml" Id="rId3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15D9FE2DD7BA4FBD3D8B6B6777604E" ma:contentTypeVersion="10" ma:contentTypeDescription="Create a new document." ma:contentTypeScope="" ma:versionID="bdf72e3b49b6d68e13c1738dc0ef64b8">
  <xsd:schema xmlns:xsd="http://www.w3.org/2001/XMLSchema" xmlns:xs="http://www.w3.org/2001/XMLSchema" xmlns:p="http://schemas.microsoft.com/office/2006/metadata/properties" xmlns:ns2="961401c0-8305-406f-8972-1566b449c291" xmlns:ns3="d8471209-1b22-4e70-808c-105456c532e1" targetNamespace="http://schemas.microsoft.com/office/2006/metadata/properties" ma:root="true" ma:fieldsID="c55f1e3987970d0c2c4dc98b1b1a29c0" ns2:_="" ns3:_="">
    <xsd:import namespace="961401c0-8305-406f-8972-1566b449c291"/>
    <xsd:import namespace="d8471209-1b22-4e70-808c-105456c53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401c0-8305-406f-8972-1566b449c2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71209-1b22-4e70-808c-105456c532e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1A93F-5A8D-4CB7-8C66-B5C1807E568D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d8471209-1b22-4e70-808c-105456c532e1"/>
    <ds:schemaRef ds:uri="961401c0-8305-406f-8972-1566b449c29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308E3FC-F685-4D73-9A29-2C4AEA4C0A0B}"/>
</file>

<file path=customXml/itemProps3.xml><?xml version="1.0" encoding="utf-8"?>
<ds:datastoreItem xmlns:ds="http://schemas.openxmlformats.org/officeDocument/2006/customXml" ds:itemID="{5A4067A1-2602-43CB-B080-1B9FCAC2FD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697B49-0925-4B21-BF5D-2CDC72A7D4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Димитър Миленов Георгиев</cp:lastModifiedBy>
  <cp:revision>5</cp:revision>
  <dcterms:created xsi:type="dcterms:W3CDTF">2022-03-14T10:33:00Z</dcterms:created>
  <dcterms:modified xsi:type="dcterms:W3CDTF">2022-05-13T10:48:25Z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0x0101002015D9FE2DD7BA4FBD3D8B6B6777604E</vt:lpwstr>
  </property>
</Properties>
</file>